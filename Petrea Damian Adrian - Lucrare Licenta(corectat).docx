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98E" w:rsidRPr="00321684" w:rsidRDefault="0067398E" w:rsidP="0067398E">
      <w:pPr>
        <w:pStyle w:val="Heading3"/>
        <w:rPr>
          <w:lang w:val="ro-RO"/>
        </w:rPr>
      </w:pPr>
      <w:r w:rsidRPr="00321684">
        <w:rPr>
          <w:lang w:val="ro-RO"/>
        </w:rPr>
        <w:t>UNIVERSITATEA “AUREL VLAICU” DIN ARAD</w:t>
      </w:r>
    </w:p>
    <w:p w:rsidR="0067398E" w:rsidRDefault="0067398E" w:rsidP="0067398E">
      <w:pPr>
        <w:jc w:val="center"/>
        <w:rPr>
          <w:b/>
          <w:sz w:val="32"/>
          <w:lang w:val="ro-RO"/>
        </w:rPr>
      </w:pPr>
      <w:r w:rsidRPr="00321684">
        <w:rPr>
          <w:b/>
          <w:sz w:val="32"/>
          <w:lang w:val="ro-RO"/>
        </w:rPr>
        <w:t xml:space="preserve">FACULTATEA DE </w:t>
      </w:r>
      <w:r>
        <w:rPr>
          <w:b/>
          <w:sz w:val="32"/>
          <w:lang w:val="ro-RO"/>
        </w:rPr>
        <w:t>INGINERIE</w:t>
      </w:r>
    </w:p>
    <w:p w:rsidR="0067398E" w:rsidRPr="00321684" w:rsidRDefault="0067398E" w:rsidP="0067398E">
      <w:pPr>
        <w:jc w:val="center"/>
        <w:rPr>
          <w:b/>
          <w:sz w:val="32"/>
          <w:lang w:val="ro-RO"/>
        </w:rPr>
      </w:pPr>
      <w:r>
        <w:rPr>
          <w:b/>
          <w:sz w:val="32"/>
          <w:lang w:val="ro-RO"/>
        </w:rPr>
        <w:t>INGINERIA SISTEMELOR</w:t>
      </w:r>
    </w:p>
    <w:p w:rsidR="0067398E" w:rsidRPr="004D3700" w:rsidRDefault="0067398E" w:rsidP="0067398E">
      <w:pPr>
        <w:jc w:val="center"/>
        <w:rPr>
          <w:b/>
          <w:caps/>
          <w:sz w:val="28"/>
          <w:szCs w:val="28"/>
          <w:lang w:val="ro-RO"/>
        </w:rPr>
      </w:pPr>
      <w:r w:rsidRPr="004D3700">
        <w:rPr>
          <w:b/>
          <w:caps/>
          <w:sz w:val="32"/>
          <w:szCs w:val="32"/>
          <w:lang w:val="ro-RO"/>
        </w:rPr>
        <w:t>Automatică şi Informatică Aplicată</w:t>
      </w:r>
    </w:p>
    <w:p w:rsidR="0067398E" w:rsidRPr="007D11C1" w:rsidRDefault="0067398E" w:rsidP="0067398E">
      <w:pPr>
        <w:jc w:val="center"/>
        <w:rPr>
          <w:b/>
          <w:sz w:val="32"/>
          <w:lang w:val="ro-RO"/>
        </w:rPr>
      </w:pPr>
      <w:r>
        <w:rPr>
          <w:b/>
          <w:sz w:val="32"/>
          <w:lang w:val="ro-RO"/>
        </w:rPr>
        <w:t>FORMA DE ÎNVĂŢĂMÂNT CU FRECVENȚĂ</w:t>
      </w:r>
    </w:p>
    <w:p w:rsidR="0067398E" w:rsidRPr="00EB6C1C" w:rsidRDefault="0067398E" w:rsidP="0067398E">
      <w:pPr>
        <w:rPr>
          <w:i/>
          <w:lang w:val="ro-RO"/>
        </w:rPr>
      </w:pPr>
    </w:p>
    <w:p w:rsidR="0067398E" w:rsidRPr="00321684" w:rsidRDefault="0067398E" w:rsidP="0067398E">
      <w:pPr>
        <w:rPr>
          <w:lang w:val="ro-RO"/>
        </w:rPr>
      </w:pPr>
    </w:p>
    <w:p w:rsidR="0067398E" w:rsidRPr="00321684" w:rsidRDefault="0067398E" w:rsidP="0067398E">
      <w:pPr>
        <w:rPr>
          <w:lang w:val="ro-RO"/>
        </w:rPr>
      </w:pPr>
    </w:p>
    <w:p w:rsidR="0067398E" w:rsidRDefault="0067398E" w:rsidP="0067398E">
      <w:pPr>
        <w:rPr>
          <w:lang w:val="ro-RO"/>
        </w:rPr>
      </w:pPr>
    </w:p>
    <w:p w:rsidR="0067398E" w:rsidRPr="00321684" w:rsidRDefault="0067398E" w:rsidP="0067398E">
      <w:pPr>
        <w:ind w:firstLine="0"/>
        <w:rPr>
          <w:lang w:val="ro-RO"/>
        </w:rPr>
      </w:pPr>
    </w:p>
    <w:p w:rsidR="0067398E" w:rsidRPr="00321684" w:rsidRDefault="0067398E" w:rsidP="0067398E">
      <w:pPr>
        <w:rPr>
          <w:lang w:val="ro-RO"/>
        </w:rPr>
      </w:pPr>
    </w:p>
    <w:p w:rsidR="0067398E" w:rsidRPr="00321684" w:rsidRDefault="0067398E" w:rsidP="0067398E">
      <w:pPr>
        <w:jc w:val="center"/>
        <w:rPr>
          <w:b/>
          <w:sz w:val="62"/>
          <w:lang w:val="ro-RO"/>
        </w:rPr>
      </w:pPr>
      <w:r>
        <w:rPr>
          <w:b/>
          <w:sz w:val="62"/>
          <w:lang w:val="ro-RO"/>
        </w:rPr>
        <w:t>LUCRARE</w:t>
      </w:r>
      <w:r w:rsidRPr="00321684">
        <w:rPr>
          <w:b/>
          <w:sz w:val="62"/>
          <w:lang w:val="ro-RO"/>
        </w:rPr>
        <w:t xml:space="preserve"> DE </w:t>
      </w:r>
      <w:r>
        <w:rPr>
          <w:b/>
          <w:sz w:val="62"/>
          <w:lang w:val="ro-RO"/>
        </w:rPr>
        <w:t>DIPLOMĂ</w:t>
      </w:r>
    </w:p>
    <w:p w:rsidR="0067398E" w:rsidRPr="00321684" w:rsidRDefault="0067398E" w:rsidP="0067398E">
      <w:pPr>
        <w:rPr>
          <w:i/>
          <w:lang w:val="ro-RO"/>
        </w:rPr>
      </w:pPr>
    </w:p>
    <w:p w:rsidR="0067398E" w:rsidRPr="00321684" w:rsidRDefault="0067398E" w:rsidP="0067398E">
      <w:pPr>
        <w:rPr>
          <w:lang w:val="ro-RO"/>
        </w:rPr>
      </w:pPr>
    </w:p>
    <w:p w:rsidR="0067398E" w:rsidRPr="00321684" w:rsidRDefault="0067398E" w:rsidP="0067398E">
      <w:pPr>
        <w:rPr>
          <w:lang w:val="ro-RO"/>
        </w:rPr>
      </w:pPr>
    </w:p>
    <w:p w:rsidR="0067398E" w:rsidRDefault="0067398E" w:rsidP="0067398E">
      <w:pPr>
        <w:rPr>
          <w:lang w:val="ro-RO"/>
        </w:rPr>
      </w:pPr>
    </w:p>
    <w:p w:rsidR="0067398E" w:rsidRDefault="0067398E" w:rsidP="0067398E">
      <w:pPr>
        <w:rPr>
          <w:lang w:val="ro-RO"/>
        </w:rPr>
      </w:pPr>
    </w:p>
    <w:p w:rsidR="0067398E" w:rsidRPr="00321684" w:rsidRDefault="0067398E" w:rsidP="0067398E">
      <w:pPr>
        <w:ind w:firstLine="0"/>
        <w:rPr>
          <w:lang w:val="ro-RO"/>
        </w:rPr>
      </w:pPr>
    </w:p>
    <w:p w:rsidR="0067398E" w:rsidRPr="00321684" w:rsidRDefault="0067398E" w:rsidP="0067398E">
      <w:pPr>
        <w:rPr>
          <w:sz w:val="28"/>
          <w:lang w:val="ro-RO"/>
        </w:rPr>
      </w:pPr>
      <w:r w:rsidRPr="00321684">
        <w:rPr>
          <w:sz w:val="28"/>
          <w:lang w:val="ro-RO"/>
        </w:rPr>
        <w:t>ÎNDRUMĂTOR</w:t>
      </w:r>
      <w:r w:rsidRPr="00321684">
        <w:rPr>
          <w:i/>
          <w:sz w:val="28"/>
          <w:lang w:val="ro-RO"/>
        </w:rPr>
        <w:t xml:space="preserve"> </w:t>
      </w:r>
      <w:r w:rsidRPr="00321684">
        <w:rPr>
          <w:sz w:val="28"/>
          <w:lang w:val="ro-RO"/>
        </w:rPr>
        <w:t>ŞTIINŢIFIC</w:t>
      </w:r>
    </w:p>
    <w:p w:rsidR="0067398E" w:rsidRDefault="0067398E" w:rsidP="0067398E">
      <w:pPr>
        <w:rPr>
          <w:b/>
          <w:sz w:val="28"/>
          <w:szCs w:val="28"/>
          <w:lang w:val="ro-RO"/>
        </w:rPr>
      </w:pPr>
      <w:r>
        <w:rPr>
          <w:b/>
          <w:sz w:val="28"/>
          <w:szCs w:val="28"/>
          <w:lang w:val="ro-RO"/>
        </w:rPr>
        <w:t>Prof. S.l dr. ing. Corina Mnerie</w:t>
      </w:r>
      <w:r>
        <w:rPr>
          <w:b/>
          <w:sz w:val="28"/>
          <w:szCs w:val="28"/>
          <w:lang w:val="ro-RO"/>
        </w:rPr>
        <w:tab/>
      </w:r>
      <w:r>
        <w:rPr>
          <w:b/>
          <w:sz w:val="28"/>
          <w:szCs w:val="28"/>
          <w:lang w:val="ro-RO"/>
        </w:rPr>
        <w:tab/>
      </w:r>
      <w:r>
        <w:rPr>
          <w:b/>
          <w:sz w:val="28"/>
          <w:szCs w:val="28"/>
          <w:lang w:val="ro-RO"/>
        </w:rPr>
        <w:tab/>
      </w:r>
      <w:r>
        <w:rPr>
          <w:b/>
          <w:sz w:val="28"/>
          <w:szCs w:val="28"/>
          <w:lang w:val="ro-RO"/>
        </w:rPr>
        <w:tab/>
      </w:r>
      <w:r>
        <w:rPr>
          <w:b/>
          <w:sz w:val="28"/>
          <w:szCs w:val="28"/>
          <w:lang w:val="ro-RO"/>
        </w:rPr>
        <w:tab/>
      </w:r>
    </w:p>
    <w:p w:rsidR="0067398E" w:rsidRDefault="0067398E" w:rsidP="0067398E">
      <w:pPr>
        <w:rPr>
          <w:b/>
          <w:sz w:val="28"/>
          <w:szCs w:val="28"/>
          <w:lang w:val="ro-RO"/>
        </w:rPr>
      </w:pPr>
    </w:p>
    <w:p w:rsidR="0067398E" w:rsidRPr="00321684" w:rsidRDefault="0067398E" w:rsidP="0067398E">
      <w:pPr>
        <w:ind w:left="6480"/>
        <w:rPr>
          <w:sz w:val="28"/>
          <w:lang w:val="ro-RO"/>
        </w:rPr>
      </w:pPr>
      <w:r w:rsidRPr="00321684">
        <w:rPr>
          <w:sz w:val="28"/>
          <w:lang w:val="ro-RO"/>
        </w:rPr>
        <w:t>ABSOLVENT</w:t>
      </w:r>
    </w:p>
    <w:p w:rsidR="0067398E" w:rsidRPr="00C03A8D" w:rsidRDefault="0067398E" w:rsidP="0067398E">
      <w:pPr>
        <w:jc w:val="center"/>
        <w:rPr>
          <w:lang w:val="ro-RO"/>
        </w:rPr>
      </w:pPr>
      <w:r>
        <w:rPr>
          <w:b/>
          <w:sz w:val="28"/>
          <w:lang w:val="ro-RO"/>
        </w:rPr>
        <w:t xml:space="preserve">                           </w:t>
      </w:r>
      <w:r>
        <w:rPr>
          <w:b/>
          <w:sz w:val="28"/>
          <w:lang w:val="ro-RO"/>
        </w:rPr>
        <w:tab/>
      </w:r>
      <w:r>
        <w:rPr>
          <w:b/>
          <w:sz w:val="28"/>
          <w:lang w:val="ro-RO"/>
        </w:rPr>
        <w:tab/>
      </w:r>
      <w:r>
        <w:rPr>
          <w:b/>
          <w:sz w:val="28"/>
          <w:lang w:val="ro-RO"/>
        </w:rPr>
        <w:tab/>
      </w:r>
      <w:r>
        <w:rPr>
          <w:b/>
          <w:sz w:val="28"/>
          <w:lang w:val="ro-RO"/>
        </w:rPr>
        <w:tab/>
        <w:t xml:space="preserve">   </w:t>
      </w:r>
      <w:r>
        <w:rPr>
          <w:b/>
          <w:sz w:val="28"/>
          <w:lang w:val="ro-RO"/>
        </w:rPr>
        <w:tab/>
        <w:t xml:space="preserve"> </w:t>
      </w:r>
      <w:r>
        <w:rPr>
          <w:b/>
          <w:sz w:val="28"/>
        </w:rPr>
        <w:t>Petrea Damian Adrian</w:t>
      </w:r>
    </w:p>
    <w:p w:rsidR="0067398E" w:rsidRDefault="0067398E" w:rsidP="0067398E">
      <w:pPr>
        <w:jc w:val="center"/>
        <w:rPr>
          <w:sz w:val="28"/>
          <w:lang w:val="ro-RO"/>
        </w:rPr>
      </w:pPr>
    </w:p>
    <w:p w:rsidR="0067398E" w:rsidRDefault="0067398E" w:rsidP="0067398E">
      <w:pPr>
        <w:jc w:val="center"/>
        <w:rPr>
          <w:sz w:val="28"/>
          <w:lang w:val="ro-RO"/>
        </w:rPr>
      </w:pPr>
    </w:p>
    <w:p w:rsidR="0067398E" w:rsidRDefault="0067398E" w:rsidP="0067398E">
      <w:pPr>
        <w:ind w:firstLine="0"/>
        <w:rPr>
          <w:sz w:val="28"/>
          <w:lang w:val="ro-RO"/>
        </w:rPr>
      </w:pPr>
    </w:p>
    <w:p w:rsidR="0067398E" w:rsidRPr="00321684" w:rsidRDefault="0067398E" w:rsidP="0067398E">
      <w:pPr>
        <w:ind w:firstLine="0"/>
        <w:jc w:val="center"/>
        <w:rPr>
          <w:sz w:val="28"/>
          <w:lang w:val="ro-RO"/>
        </w:rPr>
      </w:pPr>
      <w:r w:rsidRPr="00321684">
        <w:rPr>
          <w:sz w:val="28"/>
          <w:lang w:val="ro-RO"/>
        </w:rPr>
        <w:t>ARAD</w:t>
      </w:r>
    </w:p>
    <w:p w:rsidR="0067398E" w:rsidRDefault="0067398E" w:rsidP="0067398E">
      <w:pPr>
        <w:ind w:firstLine="0"/>
        <w:jc w:val="center"/>
        <w:rPr>
          <w:b/>
          <w:lang w:val="ro-RO"/>
        </w:rPr>
      </w:pPr>
      <w:r>
        <w:rPr>
          <w:sz w:val="28"/>
          <w:lang w:val="ro-RO"/>
        </w:rPr>
        <w:t>2023</w:t>
      </w:r>
    </w:p>
    <w:p w:rsidR="0067398E" w:rsidRDefault="0067398E" w:rsidP="0067398E">
      <w:pPr>
        <w:rPr>
          <w:b/>
          <w:lang w:val="ro-RO"/>
        </w:rPr>
        <w:sectPr w:rsidR="0067398E" w:rsidSect="00A75BEC">
          <w:pgSz w:w="11907" w:h="16840" w:code="9"/>
          <w:pgMar w:top="1418" w:right="1418" w:bottom="1418" w:left="1418" w:header="720" w:footer="720" w:gutter="0"/>
          <w:pgNumType w:start="6"/>
          <w:cols w:space="720"/>
          <w:titlePg/>
          <w:docGrid w:linePitch="360"/>
        </w:sectPr>
      </w:pPr>
    </w:p>
    <w:p w:rsidR="0067398E" w:rsidRPr="00321684" w:rsidRDefault="0067398E" w:rsidP="0067398E">
      <w:pPr>
        <w:jc w:val="center"/>
        <w:rPr>
          <w:b/>
          <w:sz w:val="32"/>
          <w:lang w:val="ro-RO"/>
        </w:rPr>
      </w:pPr>
      <w:r w:rsidRPr="00321684">
        <w:rPr>
          <w:b/>
          <w:sz w:val="32"/>
          <w:lang w:val="ro-RO"/>
        </w:rPr>
        <w:lastRenderedPageBreak/>
        <w:t>UNIVERSITATEA “AUREL VLAICU” DIN ARAD</w:t>
      </w:r>
    </w:p>
    <w:p w:rsidR="0067398E" w:rsidRDefault="0067398E" w:rsidP="0067398E">
      <w:pPr>
        <w:jc w:val="center"/>
        <w:rPr>
          <w:b/>
          <w:sz w:val="32"/>
          <w:lang w:val="ro-RO"/>
        </w:rPr>
      </w:pPr>
      <w:r w:rsidRPr="00321684">
        <w:rPr>
          <w:b/>
          <w:sz w:val="32"/>
          <w:lang w:val="ro-RO"/>
        </w:rPr>
        <w:t xml:space="preserve">FACULTATEA DE </w:t>
      </w:r>
      <w:r>
        <w:rPr>
          <w:b/>
          <w:sz w:val="32"/>
          <w:lang w:val="ro-RO"/>
        </w:rPr>
        <w:t>INGINERIE</w:t>
      </w:r>
    </w:p>
    <w:p w:rsidR="0067398E" w:rsidRPr="00321684" w:rsidRDefault="0067398E" w:rsidP="0067398E">
      <w:pPr>
        <w:jc w:val="center"/>
        <w:rPr>
          <w:b/>
          <w:sz w:val="32"/>
          <w:lang w:val="ro-RO"/>
        </w:rPr>
      </w:pPr>
      <w:r>
        <w:rPr>
          <w:b/>
          <w:sz w:val="32"/>
          <w:lang w:val="ro-RO"/>
        </w:rPr>
        <w:t>INGINERIA SISTEMELOR</w:t>
      </w:r>
    </w:p>
    <w:p w:rsidR="0067398E" w:rsidRPr="004D3700" w:rsidRDefault="0067398E" w:rsidP="0067398E">
      <w:pPr>
        <w:jc w:val="center"/>
        <w:rPr>
          <w:b/>
          <w:caps/>
          <w:sz w:val="28"/>
          <w:szCs w:val="28"/>
          <w:lang w:val="ro-RO"/>
        </w:rPr>
      </w:pPr>
      <w:r w:rsidRPr="004D3700">
        <w:rPr>
          <w:b/>
          <w:caps/>
          <w:sz w:val="32"/>
          <w:szCs w:val="32"/>
          <w:lang w:val="ro-RO"/>
        </w:rPr>
        <w:t>Automatică şi Informatică Aplicată</w:t>
      </w:r>
    </w:p>
    <w:p w:rsidR="0067398E" w:rsidRPr="007D76C6" w:rsidRDefault="0067398E" w:rsidP="0067398E">
      <w:pPr>
        <w:jc w:val="center"/>
        <w:rPr>
          <w:b/>
          <w:sz w:val="32"/>
          <w:lang w:val="ro-RO"/>
        </w:rPr>
      </w:pPr>
      <w:r>
        <w:rPr>
          <w:b/>
          <w:sz w:val="32"/>
          <w:lang w:val="ro-RO"/>
        </w:rPr>
        <w:t>FORMA DE ÎNVĂŢĂMÂNT CU FRECVENȚĂ</w:t>
      </w:r>
    </w:p>
    <w:p w:rsidR="0067398E" w:rsidRPr="00EB6C1C" w:rsidRDefault="0067398E" w:rsidP="0067398E">
      <w:pPr>
        <w:rPr>
          <w:i/>
          <w:lang w:val="ro-RO"/>
        </w:rPr>
      </w:pPr>
    </w:p>
    <w:p w:rsidR="0067398E" w:rsidRPr="00321684" w:rsidRDefault="0067398E" w:rsidP="0067398E">
      <w:pPr>
        <w:rPr>
          <w:lang w:val="ro-RO"/>
        </w:rPr>
      </w:pPr>
    </w:p>
    <w:p w:rsidR="0067398E" w:rsidRPr="00321684" w:rsidRDefault="0067398E" w:rsidP="0067398E">
      <w:pPr>
        <w:rPr>
          <w:lang w:val="ro-RO"/>
        </w:rPr>
      </w:pPr>
    </w:p>
    <w:p w:rsidR="0067398E" w:rsidRDefault="0067398E" w:rsidP="0067398E">
      <w:pPr>
        <w:rPr>
          <w:lang w:val="ro-RO"/>
        </w:rPr>
      </w:pPr>
    </w:p>
    <w:p w:rsidR="0067398E" w:rsidRPr="00A75BEC" w:rsidRDefault="0067398E" w:rsidP="0067398E">
      <w:pPr>
        <w:ind w:firstLine="0"/>
        <w:rPr>
          <w:sz w:val="48"/>
          <w:szCs w:val="48"/>
          <w:lang w:val="ro-RO"/>
        </w:rPr>
      </w:pPr>
    </w:p>
    <w:p w:rsidR="0067398E" w:rsidRPr="00A75BEC" w:rsidRDefault="0067398E" w:rsidP="0067398E">
      <w:pPr>
        <w:jc w:val="center"/>
        <w:rPr>
          <w:b/>
          <w:sz w:val="48"/>
          <w:szCs w:val="48"/>
          <w:lang w:val="ro-RO"/>
        </w:rPr>
      </w:pPr>
      <w:r>
        <w:rPr>
          <w:b/>
          <w:sz w:val="48"/>
          <w:szCs w:val="48"/>
          <w:lang w:val="ro-RO"/>
        </w:rPr>
        <w:t>Platformă e-learning</w:t>
      </w:r>
      <w:r w:rsidR="00375F9F">
        <w:rPr>
          <w:b/>
          <w:sz w:val="48"/>
          <w:szCs w:val="48"/>
          <w:lang w:val="ro-RO"/>
        </w:rPr>
        <w:t xml:space="preserve"> pentru dispozitive mobile</w:t>
      </w:r>
    </w:p>
    <w:p w:rsidR="0067398E" w:rsidRPr="00321684" w:rsidRDefault="0067398E" w:rsidP="0067398E">
      <w:pPr>
        <w:rPr>
          <w:lang w:val="ro-RO"/>
        </w:rPr>
      </w:pPr>
    </w:p>
    <w:p w:rsidR="0067398E" w:rsidRDefault="0067398E" w:rsidP="0067398E">
      <w:pPr>
        <w:ind w:firstLine="0"/>
        <w:rPr>
          <w:sz w:val="28"/>
          <w:lang w:val="ro-RO"/>
        </w:rPr>
      </w:pPr>
    </w:p>
    <w:p w:rsidR="0067398E" w:rsidRDefault="0067398E" w:rsidP="0067398E">
      <w:pPr>
        <w:rPr>
          <w:sz w:val="28"/>
          <w:lang w:val="ro-RO"/>
        </w:rPr>
      </w:pPr>
    </w:p>
    <w:p w:rsidR="0067398E" w:rsidRDefault="0067398E" w:rsidP="0067398E">
      <w:pPr>
        <w:rPr>
          <w:sz w:val="28"/>
          <w:lang w:val="ro-RO"/>
        </w:rPr>
      </w:pPr>
    </w:p>
    <w:p w:rsidR="0067398E" w:rsidRPr="00321684" w:rsidRDefault="0067398E" w:rsidP="0067398E">
      <w:pPr>
        <w:rPr>
          <w:sz w:val="28"/>
          <w:lang w:val="ro-RO"/>
        </w:rPr>
      </w:pPr>
      <w:r w:rsidRPr="00321684">
        <w:rPr>
          <w:sz w:val="28"/>
          <w:lang w:val="ro-RO"/>
        </w:rPr>
        <w:t>ÎNDRUMĂTOR</w:t>
      </w:r>
      <w:r w:rsidRPr="00321684">
        <w:rPr>
          <w:i/>
          <w:sz w:val="28"/>
          <w:lang w:val="ro-RO"/>
        </w:rPr>
        <w:t xml:space="preserve"> </w:t>
      </w:r>
      <w:r w:rsidRPr="00321684">
        <w:rPr>
          <w:sz w:val="28"/>
          <w:lang w:val="ro-RO"/>
        </w:rPr>
        <w:t>ŞTIINŢIFIC</w:t>
      </w:r>
    </w:p>
    <w:p w:rsidR="0067398E" w:rsidRPr="00321684" w:rsidRDefault="0067398E" w:rsidP="0067398E">
      <w:pPr>
        <w:rPr>
          <w:sz w:val="28"/>
          <w:lang w:val="ro-RO"/>
        </w:rPr>
      </w:pPr>
      <w:r w:rsidRPr="00D46B42">
        <w:rPr>
          <w:b/>
          <w:sz w:val="28"/>
          <w:szCs w:val="28"/>
          <w:lang w:val="ro-RO"/>
        </w:rPr>
        <w:t xml:space="preserve">Prof. </w:t>
      </w:r>
      <w:r>
        <w:rPr>
          <w:b/>
          <w:sz w:val="28"/>
          <w:szCs w:val="28"/>
          <w:lang w:val="ro-RO"/>
        </w:rPr>
        <w:t>S.l dr. ing. Corina Mnerie</w:t>
      </w:r>
    </w:p>
    <w:p w:rsidR="0067398E" w:rsidRPr="00321684" w:rsidRDefault="0067398E" w:rsidP="0067398E">
      <w:pPr>
        <w:ind w:left="7200" w:firstLine="0"/>
        <w:rPr>
          <w:sz w:val="28"/>
          <w:lang w:val="ro-RO"/>
        </w:rPr>
      </w:pPr>
      <w:r>
        <w:rPr>
          <w:sz w:val="28"/>
          <w:lang w:val="ro-RO"/>
        </w:rPr>
        <w:t xml:space="preserve">                                                                                                       </w:t>
      </w:r>
      <w:r w:rsidRPr="00321684">
        <w:rPr>
          <w:sz w:val="28"/>
          <w:lang w:val="ro-RO"/>
        </w:rPr>
        <w:t>ABSOLVENT</w:t>
      </w:r>
    </w:p>
    <w:p w:rsidR="0067398E" w:rsidRPr="00A75BEC" w:rsidRDefault="0067398E" w:rsidP="0067398E">
      <w:pPr>
        <w:jc w:val="center"/>
        <w:rPr>
          <w:lang w:val="ro-RO"/>
        </w:rPr>
      </w:pPr>
      <w:r>
        <w:rPr>
          <w:b/>
          <w:sz w:val="28"/>
          <w:lang w:val="ro-RO"/>
        </w:rPr>
        <w:t xml:space="preserve">                           </w:t>
      </w:r>
      <w:r>
        <w:rPr>
          <w:b/>
          <w:sz w:val="28"/>
          <w:lang w:val="ro-RO"/>
        </w:rPr>
        <w:tab/>
      </w:r>
      <w:r>
        <w:rPr>
          <w:b/>
          <w:sz w:val="28"/>
          <w:lang w:val="ro-RO"/>
        </w:rPr>
        <w:tab/>
      </w:r>
      <w:r>
        <w:rPr>
          <w:b/>
          <w:sz w:val="28"/>
          <w:lang w:val="ro-RO"/>
        </w:rPr>
        <w:tab/>
      </w:r>
      <w:r>
        <w:rPr>
          <w:b/>
          <w:sz w:val="28"/>
          <w:lang w:val="ro-RO"/>
        </w:rPr>
        <w:tab/>
        <w:t xml:space="preserve">  </w:t>
      </w:r>
      <w:r>
        <w:rPr>
          <w:b/>
          <w:sz w:val="28"/>
          <w:lang w:val="ro-RO"/>
        </w:rPr>
        <w:tab/>
      </w:r>
      <w:r>
        <w:rPr>
          <w:b/>
          <w:sz w:val="28"/>
        </w:rPr>
        <w:t>Petrea Damian Adrian</w:t>
      </w:r>
    </w:p>
    <w:p w:rsidR="0067398E" w:rsidRDefault="0067398E" w:rsidP="0067398E">
      <w:pPr>
        <w:jc w:val="center"/>
        <w:rPr>
          <w:sz w:val="28"/>
          <w:lang w:val="ro-RO"/>
        </w:rPr>
      </w:pPr>
    </w:p>
    <w:p w:rsidR="0067398E" w:rsidRDefault="0067398E" w:rsidP="0067398E">
      <w:pPr>
        <w:jc w:val="center"/>
        <w:rPr>
          <w:sz w:val="28"/>
          <w:lang w:val="ro-RO"/>
        </w:rPr>
      </w:pPr>
    </w:p>
    <w:p w:rsidR="0067398E" w:rsidRPr="00321684" w:rsidRDefault="0067398E" w:rsidP="0067398E">
      <w:pPr>
        <w:ind w:firstLine="0"/>
        <w:jc w:val="center"/>
        <w:rPr>
          <w:sz w:val="28"/>
          <w:lang w:val="ro-RO"/>
        </w:rPr>
      </w:pPr>
      <w:r w:rsidRPr="00321684">
        <w:rPr>
          <w:sz w:val="28"/>
          <w:lang w:val="ro-RO"/>
        </w:rPr>
        <w:t>ARAD</w:t>
      </w:r>
    </w:p>
    <w:p w:rsidR="0067398E" w:rsidRDefault="0067398E" w:rsidP="0067398E">
      <w:pPr>
        <w:ind w:firstLine="0"/>
        <w:jc w:val="center"/>
        <w:rPr>
          <w:sz w:val="28"/>
          <w:lang w:val="ro-RO"/>
        </w:rPr>
      </w:pPr>
      <w:r>
        <w:rPr>
          <w:sz w:val="28"/>
          <w:lang w:val="ro-RO"/>
        </w:rPr>
        <w:t>2023</w:t>
      </w:r>
    </w:p>
    <w:p w:rsidR="0067398E" w:rsidRPr="000F0551" w:rsidRDefault="0067398E" w:rsidP="0067398E">
      <w:pPr>
        <w:keepNext/>
        <w:spacing w:after="60" w:line="240" w:lineRule="auto"/>
        <w:ind w:firstLine="0"/>
        <w:jc w:val="left"/>
        <w:outlineLvl w:val="1"/>
        <w:rPr>
          <w:iCs/>
          <w:sz w:val="28"/>
          <w:szCs w:val="28"/>
          <w:lang w:val="ro-RO" w:eastAsia="ro-RO"/>
        </w:rPr>
      </w:pPr>
      <w:r w:rsidRPr="000F0551">
        <w:rPr>
          <w:iCs/>
          <w:sz w:val="28"/>
          <w:szCs w:val="28"/>
          <w:lang w:val="ro-RO" w:eastAsia="ro-RO"/>
        </w:rPr>
        <w:lastRenderedPageBreak/>
        <w:t>UNIVERSITATEA “AUREL VLAICU” DIN ARAD</w:t>
      </w:r>
      <w:r w:rsidRPr="000F0551">
        <w:rPr>
          <w:iCs/>
          <w:sz w:val="28"/>
          <w:szCs w:val="28"/>
          <w:lang w:val="ro-RO" w:eastAsia="ro-RO"/>
        </w:rPr>
        <w:tab/>
      </w:r>
      <w:r w:rsidRPr="000F0551">
        <w:rPr>
          <w:iCs/>
          <w:sz w:val="28"/>
          <w:szCs w:val="28"/>
          <w:lang w:val="ro-RO" w:eastAsia="ro-RO"/>
        </w:rPr>
        <w:tab/>
        <w:t>APROBAT</w:t>
      </w:r>
    </w:p>
    <w:p w:rsidR="0067398E" w:rsidRPr="000F0551" w:rsidRDefault="0067398E" w:rsidP="0067398E">
      <w:pPr>
        <w:keepNext/>
        <w:spacing w:after="60" w:line="240" w:lineRule="auto"/>
        <w:ind w:firstLine="0"/>
        <w:jc w:val="left"/>
        <w:outlineLvl w:val="1"/>
        <w:rPr>
          <w:iCs/>
          <w:sz w:val="28"/>
          <w:szCs w:val="28"/>
          <w:lang w:val="ro-RO" w:eastAsia="ro-RO"/>
        </w:rPr>
      </w:pPr>
      <w:r w:rsidRPr="000F0551">
        <w:rPr>
          <w:iCs/>
          <w:sz w:val="28"/>
          <w:szCs w:val="28"/>
          <w:lang w:val="ro-RO" w:eastAsia="ro-RO"/>
        </w:rPr>
        <w:t>FACULTATEA DE INGINERIE</w:t>
      </w:r>
      <w:r w:rsidRPr="000F0551">
        <w:rPr>
          <w:iCs/>
          <w:sz w:val="28"/>
          <w:szCs w:val="28"/>
          <w:lang w:val="ro-RO" w:eastAsia="ro-RO"/>
        </w:rPr>
        <w:tab/>
      </w:r>
      <w:r w:rsidRPr="000F0551">
        <w:rPr>
          <w:iCs/>
          <w:sz w:val="28"/>
          <w:szCs w:val="28"/>
          <w:lang w:val="ro-RO" w:eastAsia="ro-RO"/>
        </w:rPr>
        <w:tab/>
      </w:r>
      <w:r w:rsidRPr="000F0551">
        <w:rPr>
          <w:iCs/>
          <w:sz w:val="28"/>
          <w:szCs w:val="28"/>
          <w:lang w:val="ro-RO" w:eastAsia="ro-RO"/>
        </w:rPr>
        <w:tab/>
      </w:r>
      <w:r w:rsidRPr="000F0551">
        <w:rPr>
          <w:iCs/>
          <w:sz w:val="28"/>
          <w:szCs w:val="28"/>
          <w:lang w:val="ro-RO" w:eastAsia="ro-RO"/>
        </w:rPr>
        <w:tab/>
      </w:r>
      <w:r w:rsidRPr="000F0551">
        <w:rPr>
          <w:iCs/>
          <w:sz w:val="28"/>
          <w:szCs w:val="28"/>
          <w:lang w:val="ro-RO" w:eastAsia="ro-RO"/>
        </w:rPr>
        <w:tab/>
        <w:t>DECAN</w:t>
      </w:r>
    </w:p>
    <w:p w:rsidR="0067398E" w:rsidRPr="000F0551" w:rsidRDefault="0067398E" w:rsidP="0067398E">
      <w:pPr>
        <w:keepNext/>
        <w:spacing w:after="60" w:line="240" w:lineRule="auto"/>
        <w:ind w:firstLine="0"/>
        <w:jc w:val="left"/>
        <w:outlineLvl w:val="1"/>
        <w:rPr>
          <w:iCs/>
          <w:sz w:val="28"/>
          <w:szCs w:val="28"/>
          <w:lang w:val="ro-RO" w:eastAsia="ro-RO"/>
        </w:rPr>
      </w:pPr>
      <w:r w:rsidRPr="000F0551">
        <w:rPr>
          <w:iCs/>
          <w:sz w:val="28"/>
          <w:szCs w:val="28"/>
          <w:lang w:val="ro-RO" w:eastAsia="ro-RO"/>
        </w:rPr>
        <w:t>INGINERIA SISTEMELOR /</w:t>
      </w:r>
      <w:r w:rsidRPr="000F0551">
        <w:rPr>
          <w:iCs/>
          <w:sz w:val="28"/>
          <w:szCs w:val="28"/>
          <w:lang w:val="ro-RO" w:eastAsia="ro-RO"/>
        </w:rPr>
        <w:tab/>
      </w:r>
    </w:p>
    <w:p w:rsidR="0067398E" w:rsidRPr="000F0551" w:rsidRDefault="0067398E" w:rsidP="0067398E">
      <w:pPr>
        <w:keepNext/>
        <w:spacing w:after="60" w:line="240" w:lineRule="auto"/>
        <w:ind w:firstLine="0"/>
        <w:jc w:val="left"/>
        <w:outlineLvl w:val="1"/>
        <w:rPr>
          <w:iCs/>
          <w:sz w:val="28"/>
          <w:szCs w:val="28"/>
          <w:lang w:val="ro-RO" w:eastAsia="ro-RO"/>
        </w:rPr>
      </w:pPr>
      <w:r w:rsidRPr="000F0551">
        <w:rPr>
          <w:iCs/>
          <w:sz w:val="28"/>
          <w:szCs w:val="28"/>
          <w:lang w:val="ro-RO" w:eastAsia="ro-RO"/>
        </w:rPr>
        <w:t>AUTOMATICĂ ȘI INFORMATICĂ APLICATĂ</w:t>
      </w:r>
      <w:r w:rsidRPr="000F0551">
        <w:rPr>
          <w:iCs/>
          <w:sz w:val="28"/>
          <w:szCs w:val="28"/>
          <w:lang w:val="ro-RO" w:eastAsia="ro-RO"/>
        </w:rPr>
        <w:tab/>
      </w:r>
      <w:r w:rsidRPr="000F0551">
        <w:rPr>
          <w:iCs/>
          <w:sz w:val="28"/>
          <w:szCs w:val="28"/>
          <w:lang w:val="ro-RO" w:eastAsia="ro-RO"/>
        </w:rPr>
        <w:tab/>
      </w:r>
      <w:r w:rsidRPr="000F0551">
        <w:rPr>
          <w:iCs/>
          <w:sz w:val="28"/>
          <w:szCs w:val="28"/>
          <w:lang w:val="ro-RO" w:eastAsia="ro-RO"/>
        </w:rPr>
        <w:tab/>
        <w:t xml:space="preserve">           </w:t>
      </w:r>
    </w:p>
    <w:p w:rsidR="0067398E" w:rsidRPr="000F0551" w:rsidRDefault="0067398E" w:rsidP="0067398E">
      <w:pPr>
        <w:keepNext/>
        <w:spacing w:after="60" w:line="240" w:lineRule="auto"/>
        <w:ind w:firstLine="0"/>
        <w:jc w:val="left"/>
        <w:outlineLvl w:val="1"/>
        <w:rPr>
          <w:iCs/>
          <w:sz w:val="28"/>
          <w:szCs w:val="28"/>
          <w:lang w:val="ro-RO" w:eastAsia="ro-RO"/>
        </w:rPr>
      </w:pPr>
      <w:r w:rsidRPr="000F0551">
        <w:rPr>
          <w:iCs/>
          <w:sz w:val="28"/>
          <w:szCs w:val="28"/>
          <w:lang w:val="ro-RO" w:eastAsia="ro-RO"/>
        </w:rPr>
        <w:t>Nr. __________ din ___________</w:t>
      </w:r>
    </w:p>
    <w:p w:rsidR="0067398E" w:rsidRPr="000F0551" w:rsidRDefault="0067398E" w:rsidP="0067398E">
      <w:pPr>
        <w:spacing w:line="240" w:lineRule="auto"/>
        <w:ind w:firstLine="0"/>
        <w:rPr>
          <w:b/>
          <w:lang w:val="ro-RO" w:eastAsia="en-GB"/>
        </w:rPr>
      </w:pPr>
    </w:p>
    <w:p w:rsidR="0067398E" w:rsidRPr="000F0551" w:rsidRDefault="0067398E" w:rsidP="0067398E">
      <w:pPr>
        <w:spacing w:line="240" w:lineRule="auto"/>
        <w:ind w:firstLine="0"/>
        <w:rPr>
          <w:b/>
          <w:lang w:val="ro-RO" w:eastAsia="en-GB"/>
        </w:rPr>
      </w:pPr>
      <w:r w:rsidRPr="000F0551">
        <w:rPr>
          <w:b/>
          <w:lang w:val="ro-RO" w:eastAsia="en-GB"/>
        </w:rPr>
        <w:tab/>
      </w:r>
      <w:r w:rsidRPr="000F0551">
        <w:rPr>
          <w:b/>
          <w:lang w:val="ro-RO" w:eastAsia="en-GB"/>
        </w:rPr>
        <w:tab/>
      </w:r>
      <w:r w:rsidRPr="000F0551">
        <w:rPr>
          <w:b/>
          <w:lang w:val="ro-RO" w:eastAsia="en-GB"/>
        </w:rPr>
        <w:tab/>
      </w:r>
      <w:r w:rsidRPr="000F0551">
        <w:rPr>
          <w:b/>
          <w:lang w:val="ro-RO" w:eastAsia="en-GB"/>
        </w:rPr>
        <w:tab/>
      </w:r>
      <w:r w:rsidRPr="000F0551">
        <w:rPr>
          <w:b/>
          <w:lang w:val="ro-RO" w:eastAsia="en-GB"/>
        </w:rPr>
        <w:tab/>
      </w:r>
      <w:r w:rsidRPr="000F0551">
        <w:rPr>
          <w:b/>
          <w:lang w:val="ro-RO" w:eastAsia="en-GB"/>
        </w:rPr>
        <w:tab/>
      </w:r>
      <w:r w:rsidRPr="000F0551">
        <w:rPr>
          <w:b/>
          <w:lang w:val="ro-RO" w:eastAsia="en-GB"/>
        </w:rPr>
        <w:tab/>
      </w:r>
      <w:r w:rsidRPr="000F0551">
        <w:rPr>
          <w:b/>
          <w:lang w:val="ro-RO" w:eastAsia="en-GB"/>
        </w:rPr>
        <w:tab/>
      </w:r>
      <w:r w:rsidRPr="000F0551">
        <w:rPr>
          <w:b/>
          <w:lang w:val="ro-RO" w:eastAsia="en-GB"/>
        </w:rPr>
        <w:tab/>
      </w:r>
      <w:r w:rsidRPr="000F0551">
        <w:rPr>
          <w:b/>
          <w:lang w:val="ro-RO" w:eastAsia="en-GB"/>
        </w:rPr>
        <w:tab/>
        <w:t xml:space="preserve">    VIZAT</w:t>
      </w:r>
      <w:r w:rsidRPr="000F0551">
        <w:rPr>
          <w:b/>
          <w:lang w:val="ro-RO" w:eastAsia="en-GB"/>
        </w:rPr>
        <w:tab/>
      </w:r>
    </w:p>
    <w:p w:rsidR="0067398E" w:rsidRPr="000F0551" w:rsidRDefault="0067398E" w:rsidP="0067398E">
      <w:pPr>
        <w:spacing w:line="240" w:lineRule="auto"/>
        <w:ind w:firstLine="0"/>
        <w:rPr>
          <w:b/>
          <w:lang w:val="ro-RO" w:eastAsia="en-GB"/>
        </w:rPr>
      </w:pPr>
      <w:r w:rsidRPr="000F0551">
        <w:rPr>
          <w:b/>
          <w:lang w:val="ro-RO" w:eastAsia="en-GB"/>
        </w:rPr>
        <w:tab/>
      </w:r>
      <w:r w:rsidRPr="000F0551">
        <w:rPr>
          <w:b/>
          <w:lang w:val="ro-RO" w:eastAsia="en-GB"/>
        </w:rPr>
        <w:tab/>
      </w:r>
      <w:r w:rsidRPr="000F0551">
        <w:rPr>
          <w:b/>
          <w:lang w:val="ro-RO" w:eastAsia="en-GB"/>
        </w:rPr>
        <w:tab/>
      </w:r>
      <w:r w:rsidRPr="000F0551">
        <w:rPr>
          <w:b/>
          <w:lang w:val="ro-RO" w:eastAsia="en-GB"/>
        </w:rPr>
        <w:tab/>
      </w:r>
      <w:r w:rsidRPr="000F0551">
        <w:rPr>
          <w:b/>
          <w:lang w:val="ro-RO" w:eastAsia="en-GB"/>
        </w:rPr>
        <w:tab/>
      </w:r>
      <w:r w:rsidRPr="000F0551">
        <w:rPr>
          <w:b/>
          <w:lang w:val="ro-RO" w:eastAsia="en-GB"/>
        </w:rPr>
        <w:tab/>
      </w:r>
      <w:r w:rsidRPr="000F0551">
        <w:rPr>
          <w:b/>
          <w:lang w:val="ro-RO" w:eastAsia="en-GB"/>
        </w:rPr>
        <w:tab/>
      </w:r>
      <w:r w:rsidRPr="000F0551">
        <w:rPr>
          <w:b/>
          <w:lang w:val="ro-RO" w:eastAsia="en-GB"/>
        </w:rPr>
        <w:tab/>
        <w:t xml:space="preserve">                Îndrumător ştiinţific</w:t>
      </w:r>
    </w:p>
    <w:p w:rsidR="0067398E" w:rsidRPr="000F0551" w:rsidRDefault="0067398E" w:rsidP="0067398E">
      <w:pPr>
        <w:spacing w:line="240" w:lineRule="auto"/>
        <w:ind w:firstLine="0"/>
        <w:rPr>
          <w:lang w:val="ro-RO"/>
        </w:rPr>
      </w:pPr>
    </w:p>
    <w:p w:rsidR="0067398E" w:rsidRPr="000F0551" w:rsidRDefault="0067398E" w:rsidP="0067398E">
      <w:pPr>
        <w:spacing w:line="240" w:lineRule="auto"/>
        <w:ind w:firstLine="0"/>
        <w:rPr>
          <w:b/>
          <w:bCs/>
          <w:caps/>
          <w:lang w:val="ro-RO"/>
        </w:rPr>
      </w:pPr>
      <w:r w:rsidRPr="000F0551">
        <w:rPr>
          <w:b/>
          <w:bCs/>
          <w:caps/>
          <w:lang w:val="ro-RO"/>
        </w:rPr>
        <w:t>DATE PERSONALE ALE CANDIDATULUI</w:t>
      </w:r>
    </w:p>
    <w:p w:rsidR="0067398E" w:rsidRPr="000F0551" w:rsidRDefault="0067398E" w:rsidP="0067398E">
      <w:pPr>
        <w:ind w:firstLine="0"/>
        <w:rPr>
          <w:b/>
          <w:bCs/>
          <w:sz w:val="16"/>
          <w:szCs w:val="16"/>
          <w:lang w:val="ro-RO"/>
        </w:rPr>
      </w:pPr>
    </w:p>
    <w:p w:rsidR="0067398E" w:rsidRPr="000F0551" w:rsidRDefault="0067398E" w:rsidP="0067398E">
      <w:pPr>
        <w:numPr>
          <w:ilvl w:val="0"/>
          <w:numId w:val="2"/>
        </w:numPr>
        <w:spacing w:line="240" w:lineRule="auto"/>
        <w:ind w:left="0" w:firstLine="0"/>
        <w:jc w:val="left"/>
        <w:rPr>
          <w:b/>
          <w:bCs/>
          <w:lang w:val="ro-RO"/>
        </w:rPr>
      </w:pPr>
      <w:r w:rsidRPr="000F0551">
        <w:rPr>
          <w:b/>
          <w:bCs/>
          <w:lang w:val="ro-RO"/>
        </w:rPr>
        <w:t>Date privind identitatea persoanei</w:t>
      </w:r>
    </w:p>
    <w:p w:rsidR="0067398E" w:rsidRPr="000F0551" w:rsidRDefault="0067398E" w:rsidP="0067398E">
      <w:pPr>
        <w:rPr>
          <w:lang w:val="ro-RO"/>
        </w:rPr>
      </w:pPr>
      <w:r w:rsidRPr="000F0551">
        <w:rPr>
          <w:lang w:val="ro-RO"/>
        </w:rPr>
        <w:t xml:space="preserve">Numele: </w:t>
      </w:r>
      <w:r>
        <w:rPr>
          <w:lang w:val="ro-RO"/>
        </w:rPr>
        <w:t>Petrea</w:t>
      </w:r>
      <w:r w:rsidRPr="000F0551">
        <w:rPr>
          <w:lang w:val="ro-RO"/>
        </w:rPr>
        <w:t xml:space="preserve"> </w:t>
      </w:r>
    </w:p>
    <w:p w:rsidR="0067398E" w:rsidRPr="000F0551" w:rsidRDefault="0067398E" w:rsidP="0067398E">
      <w:pPr>
        <w:rPr>
          <w:lang w:val="ro-RO"/>
        </w:rPr>
      </w:pPr>
      <w:r w:rsidRPr="000F0551">
        <w:rPr>
          <w:lang w:val="ro-RO"/>
        </w:rPr>
        <w:t>Numele anterior:</w:t>
      </w:r>
      <w:r>
        <w:rPr>
          <w:lang w:val="ro-RO"/>
        </w:rPr>
        <w:t xml:space="preserve"> --- </w:t>
      </w:r>
    </w:p>
    <w:p w:rsidR="0067398E" w:rsidRPr="000F0551" w:rsidRDefault="0067398E" w:rsidP="0067398E">
      <w:pPr>
        <w:rPr>
          <w:lang w:val="ro-RO"/>
        </w:rPr>
      </w:pPr>
      <w:r w:rsidRPr="000F0551">
        <w:rPr>
          <w:lang w:val="ro-RO"/>
        </w:rPr>
        <w:t xml:space="preserve">Prenumele: </w:t>
      </w:r>
      <w:r>
        <w:rPr>
          <w:lang w:val="ro-RO"/>
        </w:rPr>
        <w:t>Damian Adrian</w:t>
      </w:r>
    </w:p>
    <w:p w:rsidR="0067398E" w:rsidRPr="000F0551" w:rsidRDefault="0067398E" w:rsidP="0067398E">
      <w:pPr>
        <w:numPr>
          <w:ilvl w:val="0"/>
          <w:numId w:val="2"/>
        </w:numPr>
        <w:spacing w:line="240" w:lineRule="auto"/>
        <w:ind w:left="0" w:firstLine="0"/>
        <w:jc w:val="left"/>
        <w:rPr>
          <w:b/>
          <w:bCs/>
          <w:lang w:val="ro-RO"/>
        </w:rPr>
      </w:pPr>
      <w:r w:rsidRPr="000F0551">
        <w:rPr>
          <w:b/>
          <w:bCs/>
          <w:lang w:val="ro-RO"/>
        </w:rPr>
        <w:t xml:space="preserve">Sexul: </w:t>
      </w:r>
      <w:r w:rsidRPr="000F0551">
        <w:rPr>
          <w:b/>
          <w:bCs/>
          <w:lang w:val="ro-RO"/>
        </w:rPr>
        <w:tab/>
      </w:r>
      <w:r>
        <w:rPr>
          <w:lang w:val="ro-RO"/>
        </w:rPr>
        <w:t>M</w:t>
      </w:r>
    </w:p>
    <w:p w:rsidR="0067398E" w:rsidRPr="000F0551" w:rsidRDefault="0067398E" w:rsidP="0067398E">
      <w:pPr>
        <w:numPr>
          <w:ilvl w:val="0"/>
          <w:numId w:val="2"/>
        </w:numPr>
        <w:spacing w:line="240" w:lineRule="auto"/>
        <w:ind w:left="0" w:firstLine="0"/>
        <w:jc w:val="left"/>
        <w:rPr>
          <w:b/>
          <w:bCs/>
          <w:lang w:val="ro-RO"/>
        </w:rPr>
      </w:pPr>
      <w:r w:rsidRPr="000F0551">
        <w:rPr>
          <w:b/>
          <w:bCs/>
          <w:lang w:val="ro-RO"/>
        </w:rPr>
        <w:t>Data şi locul naşterii:</w:t>
      </w:r>
    </w:p>
    <w:p w:rsidR="0067398E" w:rsidRPr="000F0551" w:rsidRDefault="0067398E" w:rsidP="0067398E">
      <w:pPr>
        <w:rPr>
          <w:lang w:val="ro-RO"/>
        </w:rPr>
      </w:pPr>
      <w:r w:rsidRPr="000F0551">
        <w:rPr>
          <w:lang w:val="ro-RO"/>
        </w:rPr>
        <w:t xml:space="preserve">Ziua / luna / anul </w:t>
      </w:r>
      <w:r w:rsidRPr="000F0551">
        <w:rPr>
          <w:lang w:val="ro-RO"/>
        </w:rPr>
        <w:tab/>
        <w:t xml:space="preserve">  </w:t>
      </w:r>
      <w:r>
        <w:rPr>
          <w:lang w:val="ro-RO"/>
        </w:rPr>
        <w:t>05</w:t>
      </w:r>
      <w:r w:rsidRPr="000F0551">
        <w:rPr>
          <w:lang w:val="ro-RO"/>
        </w:rPr>
        <w:t xml:space="preserve"> / </w:t>
      </w:r>
      <w:r>
        <w:rPr>
          <w:lang w:val="ro-RO"/>
        </w:rPr>
        <w:t>07 / 2000</w:t>
      </w:r>
    </w:p>
    <w:p w:rsidR="0067398E" w:rsidRPr="000F0551" w:rsidRDefault="0067398E" w:rsidP="0067398E">
      <w:pPr>
        <w:rPr>
          <w:lang w:val="ro-RO"/>
        </w:rPr>
      </w:pPr>
      <w:r w:rsidRPr="000F0551">
        <w:rPr>
          <w:lang w:val="ro-RO"/>
        </w:rPr>
        <w:t xml:space="preserve">Locul (localitate, judeţ) </w:t>
      </w:r>
      <w:r>
        <w:rPr>
          <w:lang w:val="ro-RO"/>
        </w:rPr>
        <w:t>Arad</w:t>
      </w:r>
      <w:r w:rsidRPr="000F0551">
        <w:rPr>
          <w:lang w:val="ro-RO"/>
        </w:rPr>
        <w:t>, Arad</w:t>
      </w:r>
    </w:p>
    <w:p w:rsidR="0067398E" w:rsidRPr="000F0551" w:rsidRDefault="0067398E" w:rsidP="0067398E">
      <w:pPr>
        <w:numPr>
          <w:ilvl w:val="0"/>
          <w:numId w:val="2"/>
        </w:numPr>
        <w:spacing w:line="240" w:lineRule="auto"/>
        <w:ind w:left="0" w:firstLine="0"/>
        <w:jc w:val="left"/>
        <w:rPr>
          <w:b/>
          <w:bCs/>
          <w:lang w:val="ro-RO"/>
        </w:rPr>
      </w:pPr>
      <w:r w:rsidRPr="000F0551">
        <w:rPr>
          <w:b/>
          <w:bCs/>
          <w:lang w:val="ro-RO"/>
        </w:rPr>
        <w:t>Prenumele părinţilor:</w:t>
      </w:r>
    </w:p>
    <w:p w:rsidR="0067398E" w:rsidRPr="000F0551" w:rsidRDefault="0067398E" w:rsidP="0067398E">
      <w:pPr>
        <w:rPr>
          <w:lang w:val="ro-RO"/>
        </w:rPr>
      </w:pPr>
      <w:r w:rsidRPr="000F0551">
        <w:rPr>
          <w:lang w:val="ro-RO"/>
        </w:rPr>
        <w:t xml:space="preserve">Tata: </w:t>
      </w:r>
      <w:r>
        <w:rPr>
          <w:lang w:val="ro-RO"/>
        </w:rPr>
        <w:t>Cristian</w:t>
      </w:r>
      <w:r>
        <w:rPr>
          <w:lang w:val="ro-RO"/>
        </w:rPr>
        <w:tab/>
      </w:r>
    </w:p>
    <w:p w:rsidR="0067398E" w:rsidRPr="000F0551" w:rsidRDefault="0067398E" w:rsidP="0067398E">
      <w:pPr>
        <w:rPr>
          <w:b/>
          <w:bCs/>
          <w:lang w:val="ro-RO"/>
        </w:rPr>
      </w:pPr>
      <w:r w:rsidRPr="000F0551">
        <w:rPr>
          <w:lang w:val="ro-RO"/>
        </w:rPr>
        <w:t xml:space="preserve">Mama: </w:t>
      </w:r>
      <w:r>
        <w:rPr>
          <w:lang w:val="ro-RO"/>
        </w:rPr>
        <w:t>Dorina</w:t>
      </w:r>
    </w:p>
    <w:p w:rsidR="0067398E" w:rsidRPr="000F0551" w:rsidRDefault="0067398E" w:rsidP="0067398E">
      <w:pPr>
        <w:numPr>
          <w:ilvl w:val="0"/>
          <w:numId w:val="3"/>
        </w:numPr>
        <w:spacing w:line="240" w:lineRule="auto"/>
        <w:ind w:left="0" w:firstLine="0"/>
        <w:jc w:val="left"/>
        <w:rPr>
          <w:b/>
          <w:bCs/>
          <w:lang w:val="ro-RO"/>
        </w:rPr>
      </w:pPr>
      <w:r w:rsidRPr="000F0551">
        <w:rPr>
          <w:b/>
          <w:bCs/>
          <w:noProof/>
          <w:lang w:val="ro-RO"/>
        </w:rPr>
        <w:t>Domiciliul permanent:</w:t>
      </w:r>
      <w:r w:rsidRPr="000F0551">
        <w:rPr>
          <w:bCs/>
          <w:noProof/>
          <w:lang w:val="ro-RO"/>
        </w:rPr>
        <w:t xml:space="preserve"> (str., nr.,localitate, judeţ, cod poştal, telefon, e-mail):</w:t>
      </w:r>
    </w:p>
    <w:p w:rsidR="0067398E" w:rsidRDefault="0067398E" w:rsidP="0067398E">
      <w:pPr>
        <w:spacing w:line="240" w:lineRule="auto"/>
        <w:ind w:left="720" w:firstLine="0"/>
        <w:jc w:val="left"/>
        <w:rPr>
          <w:bCs/>
          <w:noProof/>
          <w:lang w:val="ro-RO"/>
        </w:rPr>
      </w:pPr>
      <w:r w:rsidRPr="005B6F6E">
        <w:rPr>
          <w:bCs/>
          <w:noProof/>
          <w:lang w:val="ro-RO"/>
        </w:rPr>
        <w:t xml:space="preserve">Str. </w:t>
      </w:r>
      <w:r>
        <w:rPr>
          <w:bCs/>
          <w:noProof/>
          <w:lang w:val="ro-RO"/>
        </w:rPr>
        <w:t xml:space="preserve">Gării, nr. -, bl. B-3, ap.4, Com. Vladimirescu, Jud. Arad, </w:t>
      </w:r>
    </w:p>
    <w:p w:rsidR="0067398E" w:rsidRDefault="0067398E" w:rsidP="0067398E">
      <w:pPr>
        <w:spacing w:line="240" w:lineRule="auto"/>
        <w:ind w:left="720" w:firstLine="0"/>
        <w:jc w:val="left"/>
        <w:rPr>
          <w:bCs/>
          <w:noProof/>
          <w:lang w:val="ro-RO"/>
        </w:rPr>
      </w:pPr>
      <w:r>
        <w:rPr>
          <w:bCs/>
          <w:noProof/>
          <w:lang w:val="ro-RO"/>
        </w:rPr>
        <w:t xml:space="preserve">Cod Poștal: 317405, </w:t>
      </w:r>
      <w:r w:rsidRPr="005B6F6E">
        <w:rPr>
          <w:bCs/>
          <w:noProof/>
          <w:lang w:val="ro-RO"/>
        </w:rPr>
        <w:t xml:space="preserve">Telefon: </w:t>
      </w:r>
      <w:r>
        <w:rPr>
          <w:bCs/>
          <w:noProof/>
          <w:lang w:val="ro-RO"/>
        </w:rPr>
        <w:t>0756668468</w:t>
      </w:r>
      <w:r w:rsidRPr="005B6F6E">
        <w:rPr>
          <w:bCs/>
          <w:noProof/>
          <w:lang w:val="ro-RO"/>
        </w:rPr>
        <w:t xml:space="preserve">, E-mail: </w:t>
      </w:r>
      <w:hyperlink r:id="rId8" w:history="1">
        <w:r w:rsidRPr="0015231E">
          <w:rPr>
            <w:rStyle w:val="Hyperlink"/>
            <w:bCs/>
            <w:noProof/>
            <w:lang w:val="ro-RO"/>
          </w:rPr>
          <w:t>petrea.damiann@yahoo.com</w:t>
        </w:r>
      </w:hyperlink>
      <w:r>
        <w:rPr>
          <w:bCs/>
          <w:noProof/>
          <w:lang w:val="ro-RO"/>
        </w:rPr>
        <w:t xml:space="preserve"> </w:t>
      </w:r>
    </w:p>
    <w:p w:rsidR="0067398E" w:rsidRDefault="0067398E" w:rsidP="0067398E">
      <w:pPr>
        <w:spacing w:line="240" w:lineRule="auto"/>
        <w:jc w:val="left"/>
        <w:rPr>
          <w:bCs/>
          <w:noProof/>
          <w:lang w:val="ro-RO"/>
        </w:rPr>
      </w:pPr>
    </w:p>
    <w:p w:rsidR="0067398E" w:rsidRPr="008E28F6" w:rsidRDefault="0067398E" w:rsidP="0067398E">
      <w:pPr>
        <w:numPr>
          <w:ilvl w:val="0"/>
          <w:numId w:val="4"/>
        </w:numPr>
        <w:spacing w:line="240" w:lineRule="auto"/>
        <w:jc w:val="left"/>
        <w:rPr>
          <w:bCs/>
          <w:noProof/>
          <w:lang w:val="ro-RO"/>
        </w:rPr>
      </w:pPr>
      <w:r>
        <w:rPr>
          <w:b/>
          <w:bCs/>
          <w:lang w:val="ro-RO"/>
        </w:rPr>
        <w:t xml:space="preserve">      Sunt absolvent</w:t>
      </w:r>
      <w:r w:rsidRPr="000F0551">
        <w:rPr>
          <w:b/>
          <w:bCs/>
          <w:lang w:val="ro-RO"/>
        </w:rPr>
        <w:t xml:space="preserve"> promoţia: </w:t>
      </w:r>
      <w:r>
        <w:rPr>
          <w:lang w:val="ro-RO"/>
        </w:rPr>
        <w:t>2023 /2024</w:t>
      </w:r>
    </w:p>
    <w:p w:rsidR="0067398E" w:rsidRPr="000F0551" w:rsidRDefault="0067398E" w:rsidP="0067398E">
      <w:pPr>
        <w:spacing w:line="240" w:lineRule="auto"/>
        <w:ind w:left="360" w:firstLine="0"/>
        <w:jc w:val="left"/>
        <w:rPr>
          <w:bCs/>
          <w:noProof/>
          <w:lang w:val="ro-RO"/>
        </w:rPr>
      </w:pPr>
    </w:p>
    <w:p w:rsidR="0067398E" w:rsidRPr="008E28F6" w:rsidRDefault="0067398E" w:rsidP="0067398E">
      <w:pPr>
        <w:numPr>
          <w:ilvl w:val="0"/>
          <w:numId w:val="4"/>
        </w:numPr>
        <w:spacing w:line="240" w:lineRule="auto"/>
        <w:ind w:left="0" w:firstLine="0"/>
        <w:jc w:val="left"/>
        <w:rPr>
          <w:b/>
          <w:bCs/>
          <w:lang w:val="ro-RO"/>
        </w:rPr>
      </w:pPr>
      <w:r w:rsidRPr="000F0551">
        <w:rPr>
          <w:b/>
          <w:bCs/>
          <w:lang w:val="ro-RO"/>
        </w:rPr>
        <w:t xml:space="preserve">Forma de învăţământ pe care am absolvit-o este: </w:t>
      </w:r>
      <w:r w:rsidRPr="000F0551">
        <w:rPr>
          <w:bCs/>
          <w:lang w:val="ro-RO"/>
        </w:rPr>
        <w:t>cu frecvenţă, fără taxă</w:t>
      </w:r>
    </w:p>
    <w:p w:rsidR="0067398E" w:rsidRPr="000F0551" w:rsidRDefault="0067398E" w:rsidP="0067398E">
      <w:pPr>
        <w:spacing w:line="240" w:lineRule="auto"/>
        <w:ind w:firstLine="0"/>
        <w:jc w:val="left"/>
        <w:rPr>
          <w:b/>
          <w:bCs/>
          <w:lang w:val="ro-RO"/>
        </w:rPr>
      </w:pPr>
    </w:p>
    <w:p w:rsidR="0067398E" w:rsidRPr="008E28F6" w:rsidRDefault="0067398E" w:rsidP="0067398E">
      <w:pPr>
        <w:numPr>
          <w:ilvl w:val="0"/>
          <w:numId w:val="4"/>
        </w:numPr>
        <w:spacing w:line="240" w:lineRule="auto"/>
        <w:ind w:left="0" w:firstLine="0"/>
        <w:jc w:val="left"/>
        <w:rPr>
          <w:b/>
          <w:bCs/>
          <w:lang w:val="ro-RO"/>
        </w:rPr>
      </w:pPr>
      <w:r w:rsidRPr="000F0551">
        <w:rPr>
          <w:b/>
          <w:bCs/>
          <w:lang w:val="ro-RO"/>
        </w:rPr>
        <w:t>Locul de muncă (dacă e cazul):</w:t>
      </w:r>
      <w:r>
        <w:rPr>
          <w:b/>
          <w:bCs/>
          <w:lang w:val="ro-RO"/>
        </w:rPr>
        <w:t xml:space="preserve"> </w:t>
      </w:r>
      <w:r>
        <w:rPr>
          <w:bCs/>
          <w:lang w:val="ro-RO"/>
        </w:rPr>
        <w:t>Elementum Technologies S.R.L</w:t>
      </w:r>
    </w:p>
    <w:p w:rsidR="0067398E" w:rsidRPr="000F0551" w:rsidRDefault="0067398E" w:rsidP="0067398E">
      <w:pPr>
        <w:spacing w:line="240" w:lineRule="auto"/>
        <w:ind w:firstLine="0"/>
        <w:jc w:val="left"/>
        <w:rPr>
          <w:b/>
          <w:bCs/>
          <w:lang w:val="ro-RO"/>
        </w:rPr>
      </w:pPr>
    </w:p>
    <w:p w:rsidR="0067398E" w:rsidRPr="000F0551" w:rsidRDefault="0067398E" w:rsidP="0067398E">
      <w:pPr>
        <w:numPr>
          <w:ilvl w:val="0"/>
          <w:numId w:val="4"/>
        </w:numPr>
        <w:spacing w:line="240" w:lineRule="auto"/>
        <w:ind w:left="0" w:firstLine="0"/>
        <w:jc w:val="left"/>
        <w:rPr>
          <w:b/>
          <w:bCs/>
          <w:lang w:val="ro-RO"/>
        </w:rPr>
      </w:pPr>
      <w:r w:rsidRPr="000F0551">
        <w:rPr>
          <w:b/>
          <w:bCs/>
          <w:lang w:val="ro-RO"/>
        </w:rPr>
        <w:t xml:space="preserve">Solicit înscrierea la examenul de </w:t>
      </w:r>
      <w:r w:rsidRPr="000F0551">
        <w:rPr>
          <w:b/>
          <w:lang w:val="ro-RO"/>
        </w:rPr>
        <w:t>licenţă</w:t>
      </w:r>
      <w:r w:rsidRPr="000F0551">
        <w:rPr>
          <w:b/>
          <w:bCs/>
          <w:lang w:val="ro-RO"/>
        </w:rPr>
        <w:t>:</w:t>
      </w:r>
    </w:p>
    <w:p w:rsidR="0067398E" w:rsidRPr="000F0551" w:rsidRDefault="0067398E" w:rsidP="0067398E">
      <w:pPr>
        <w:ind w:left="720" w:firstLine="0"/>
        <w:rPr>
          <w:lang w:val="ro-RO"/>
        </w:rPr>
      </w:pPr>
      <w:r>
        <w:rPr>
          <w:lang w:val="ro-RO"/>
        </w:rPr>
        <w:t>Sesiunea iulie anul 2023</w:t>
      </w:r>
    </w:p>
    <w:p w:rsidR="0067398E" w:rsidRPr="00FB0047" w:rsidRDefault="0067398E" w:rsidP="0067398E">
      <w:pPr>
        <w:numPr>
          <w:ilvl w:val="0"/>
          <w:numId w:val="5"/>
        </w:numPr>
        <w:spacing w:line="240" w:lineRule="auto"/>
        <w:ind w:left="0" w:firstLine="0"/>
        <w:jc w:val="left"/>
        <w:rPr>
          <w:bCs/>
          <w:lang w:val="ro-RO"/>
        </w:rPr>
      </w:pPr>
      <w:r w:rsidRPr="000F0551">
        <w:rPr>
          <w:b/>
          <w:bCs/>
          <w:lang w:val="ro-RO"/>
        </w:rPr>
        <w:t xml:space="preserve">Proiectul de </w:t>
      </w:r>
      <w:r w:rsidRPr="000F0551">
        <w:rPr>
          <w:b/>
          <w:lang w:val="ro-RO"/>
        </w:rPr>
        <w:t>diplomă</w:t>
      </w:r>
      <w:r w:rsidRPr="000F0551">
        <w:rPr>
          <w:b/>
          <w:bCs/>
          <w:lang w:val="ro-RO"/>
        </w:rPr>
        <w:t xml:space="preserve"> pe care îl susţin are următorul titlu:</w:t>
      </w:r>
    </w:p>
    <w:p w:rsidR="0067398E" w:rsidRPr="000F0551" w:rsidRDefault="0067398E" w:rsidP="0067398E">
      <w:pPr>
        <w:spacing w:line="240" w:lineRule="auto"/>
        <w:jc w:val="left"/>
        <w:rPr>
          <w:b/>
          <w:bCs/>
          <w:lang w:val="ro-RO"/>
        </w:rPr>
        <w:sectPr w:rsidR="0067398E" w:rsidRPr="000F0551" w:rsidSect="00A75BEC">
          <w:pgSz w:w="11907" w:h="16840" w:code="9"/>
          <w:pgMar w:top="1418" w:right="1418" w:bottom="1418" w:left="1418" w:header="720" w:footer="720" w:gutter="0"/>
          <w:pgNumType w:start="6"/>
          <w:cols w:space="720"/>
          <w:titlePg/>
          <w:docGrid w:linePitch="360"/>
        </w:sectPr>
      </w:pPr>
      <w:r>
        <w:rPr>
          <w:bCs/>
          <w:lang w:val="ro-RO"/>
        </w:rPr>
        <w:t>Platformă</w:t>
      </w:r>
      <w:r w:rsidR="00375F9F">
        <w:rPr>
          <w:bCs/>
          <w:lang w:val="ro-RO"/>
        </w:rPr>
        <w:t xml:space="preserve"> </w:t>
      </w:r>
      <w:r>
        <w:rPr>
          <w:bCs/>
          <w:lang w:val="ro-RO"/>
        </w:rPr>
        <w:t>e-learning</w:t>
      </w:r>
      <w:r w:rsidR="00375F9F">
        <w:rPr>
          <w:bCs/>
          <w:lang w:val="ro-RO"/>
        </w:rPr>
        <w:t xml:space="preserve"> pentru dispozitive mobile</w:t>
      </w:r>
      <w:r>
        <w:rPr>
          <w:bCs/>
          <w:lang w:val="ro-RO"/>
        </w:rPr>
        <w:t xml:space="preserve"> </w:t>
      </w:r>
    </w:p>
    <w:p w:rsidR="0067398E" w:rsidRPr="00F91CB1" w:rsidRDefault="0067398E" w:rsidP="0067398E">
      <w:pPr>
        <w:numPr>
          <w:ilvl w:val="0"/>
          <w:numId w:val="6"/>
        </w:numPr>
        <w:spacing w:line="240" w:lineRule="auto"/>
        <w:ind w:left="0" w:firstLine="0"/>
        <w:jc w:val="left"/>
        <w:rPr>
          <w:b/>
          <w:bCs/>
          <w:lang w:val="ro-RO"/>
        </w:rPr>
      </w:pPr>
      <w:r w:rsidRPr="000F0551">
        <w:rPr>
          <w:b/>
          <w:bCs/>
          <w:lang w:val="ro-RO"/>
        </w:rPr>
        <w:lastRenderedPageBreak/>
        <w:t xml:space="preserve">Îndrumător ştiinţific: </w:t>
      </w:r>
      <w:r w:rsidRPr="000F0551">
        <w:rPr>
          <w:bCs/>
          <w:lang w:val="ro-RO"/>
        </w:rPr>
        <w:t xml:space="preserve">Prof. </w:t>
      </w:r>
      <w:r>
        <w:rPr>
          <w:bCs/>
          <w:lang w:val="ro-RO"/>
        </w:rPr>
        <w:t>S.l dr. ing. Corina Mnerie</w:t>
      </w:r>
    </w:p>
    <w:p w:rsidR="0067398E" w:rsidRPr="000F0551" w:rsidRDefault="0067398E" w:rsidP="0067398E">
      <w:pPr>
        <w:spacing w:line="240" w:lineRule="auto"/>
        <w:ind w:firstLine="0"/>
        <w:jc w:val="left"/>
        <w:rPr>
          <w:b/>
          <w:bCs/>
          <w:lang w:val="ro-RO"/>
        </w:rPr>
      </w:pPr>
    </w:p>
    <w:p w:rsidR="0067398E" w:rsidRPr="000F0551" w:rsidRDefault="0067398E" w:rsidP="0067398E">
      <w:pPr>
        <w:numPr>
          <w:ilvl w:val="0"/>
          <w:numId w:val="7"/>
        </w:numPr>
        <w:spacing w:line="240" w:lineRule="auto"/>
        <w:ind w:left="0" w:firstLine="0"/>
        <w:jc w:val="left"/>
        <w:rPr>
          <w:b/>
          <w:bCs/>
          <w:lang w:val="ro-RO"/>
        </w:rPr>
      </w:pPr>
      <w:r w:rsidRPr="000F0551">
        <w:rPr>
          <w:b/>
          <w:bCs/>
          <w:lang w:val="ro-RO"/>
        </w:rPr>
        <w:t xml:space="preserve">Menţionez că susţin examenul de </w:t>
      </w:r>
      <w:r w:rsidRPr="000F0551">
        <w:rPr>
          <w:b/>
          <w:lang w:val="ro-RO"/>
        </w:rPr>
        <w:t>finalizare a studiilor</w:t>
      </w:r>
      <w:r w:rsidRPr="000F0551">
        <w:rPr>
          <w:b/>
          <w:bCs/>
          <w:lang w:val="ro-RO"/>
        </w:rPr>
        <w:t xml:space="preserve"> </w:t>
      </w:r>
      <w:r w:rsidRPr="00E23412">
        <w:rPr>
          <w:b/>
          <w:bCs/>
          <w:color w:val="FF0000"/>
          <w:lang w:val="ro-RO"/>
          <w:rPrChange w:id="0" w:author="Windows User" w:date="2023-05-31T08:13:00Z">
            <w:rPr>
              <w:b/>
              <w:bCs/>
              <w:lang w:val="ro-RO"/>
            </w:rPr>
          </w:rPrChange>
        </w:rPr>
        <w:t xml:space="preserve">pentru prima a doua oară </w:t>
      </w:r>
      <w:r w:rsidRPr="000F0551">
        <w:rPr>
          <w:b/>
          <w:bCs/>
          <w:lang w:val="ro-RO"/>
        </w:rPr>
        <w:t>şi</w:t>
      </w:r>
      <w:r w:rsidRPr="000F0551">
        <w:rPr>
          <w:b/>
          <w:lang w:val="ro-RO"/>
        </w:rPr>
        <w:t xml:space="preserve"> declar pe propria-mi răspundere</w:t>
      </w:r>
      <w:r w:rsidRPr="000F0551">
        <w:rPr>
          <w:b/>
          <w:bCs/>
          <w:lang w:val="ro-RO"/>
        </w:rPr>
        <w:t xml:space="preserve"> că am luat la cunoştinţă de prevederile art. 143 din Legea 1/2011. Declar </w:t>
      </w:r>
      <w:r w:rsidRPr="000F0551">
        <w:rPr>
          <w:b/>
          <w:lang w:val="ro-RO"/>
        </w:rPr>
        <w:t xml:space="preserve">că prezenta lucrare nu este realizată prin mijloace frauduloase, fiind conştient de faptul că, dacă se doveşte contrariul, diploma obţinută prin fraudă îmi poate fi anulată, conform  </w:t>
      </w:r>
      <w:r w:rsidRPr="000F0551">
        <w:rPr>
          <w:b/>
          <w:bCs/>
          <w:lang w:val="ro-RO"/>
        </w:rPr>
        <w:t>art. 146 din Legea 1/2011.</w:t>
      </w:r>
    </w:p>
    <w:p w:rsidR="0067398E" w:rsidRPr="000F0551" w:rsidRDefault="0067398E" w:rsidP="0067398E">
      <w:pPr>
        <w:spacing w:line="480" w:lineRule="auto"/>
        <w:ind w:left="2124" w:firstLine="0"/>
        <w:rPr>
          <w:b/>
          <w:bCs/>
          <w:lang w:val="ro-RO"/>
        </w:rPr>
      </w:pPr>
    </w:p>
    <w:p w:rsidR="0067398E" w:rsidRPr="000F0551" w:rsidRDefault="0067398E" w:rsidP="0067398E">
      <w:pPr>
        <w:spacing w:line="480" w:lineRule="auto"/>
        <w:ind w:left="2124" w:firstLine="0"/>
        <w:rPr>
          <w:b/>
          <w:bCs/>
          <w:lang w:val="ro-RO"/>
        </w:rPr>
      </w:pPr>
    </w:p>
    <w:p w:rsidR="0067398E" w:rsidRPr="000F0551" w:rsidRDefault="0067398E" w:rsidP="0067398E">
      <w:pPr>
        <w:ind w:firstLine="0"/>
        <w:jc w:val="center"/>
        <w:rPr>
          <w:b/>
          <w:caps/>
          <w:lang w:val="ro-RO"/>
        </w:rPr>
      </w:pPr>
      <w:r w:rsidRPr="000F0551">
        <w:rPr>
          <w:b/>
          <w:caps/>
          <w:lang w:val="ro-RO"/>
        </w:rPr>
        <w:t>SEMNĂTURA</w:t>
      </w:r>
    </w:p>
    <w:p w:rsidR="0067398E" w:rsidRPr="000F0551" w:rsidRDefault="0067398E" w:rsidP="0067398E">
      <w:pPr>
        <w:ind w:firstLine="0"/>
        <w:jc w:val="center"/>
        <w:rPr>
          <w:b/>
          <w:caps/>
          <w:lang w:val="ro-RO"/>
        </w:rPr>
      </w:pPr>
    </w:p>
    <w:p w:rsidR="0067398E" w:rsidRPr="000F0551" w:rsidRDefault="0067398E" w:rsidP="0067398E">
      <w:pPr>
        <w:spacing w:line="240" w:lineRule="auto"/>
        <w:ind w:firstLine="0"/>
        <w:jc w:val="center"/>
        <w:rPr>
          <w:sz w:val="28"/>
          <w:lang w:val="ro-RO"/>
        </w:rPr>
        <w:sectPr w:rsidR="0067398E" w:rsidRPr="000F0551" w:rsidSect="00A75BEC">
          <w:pgSz w:w="11907" w:h="16840" w:code="9"/>
          <w:pgMar w:top="1418" w:right="1418" w:bottom="1418" w:left="1418" w:header="720" w:footer="720" w:gutter="0"/>
          <w:pgNumType w:start="6"/>
          <w:cols w:space="720"/>
          <w:titlePg/>
          <w:docGrid w:linePitch="360"/>
        </w:sectPr>
      </w:pPr>
    </w:p>
    <w:p w:rsidR="0067398E" w:rsidRPr="000F0551" w:rsidRDefault="0067398E" w:rsidP="0067398E">
      <w:pPr>
        <w:spacing w:line="240" w:lineRule="auto"/>
        <w:ind w:firstLine="0"/>
        <w:jc w:val="center"/>
        <w:rPr>
          <w:sz w:val="28"/>
          <w:lang w:val="ro-RO"/>
        </w:rPr>
      </w:pPr>
      <w:r w:rsidRPr="000F0551">
        <w:rPr>
          <w:sz w:val="28"/>
          <w:lang w:val="ro-RO"/>
        </w:rPr>
        <w:lastRenderedPageBreak/>
        <w:t>Referat de originalitate</w:t>
      </w: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sz w:val="28"/>
          <w:lang w:val="ro-RO"/>
        </w:rPr>
      </w:pPr>
    </w:p>
    <w:p w:rsidR="0067398E" w:rsidRPr="000F0551" w:rsidRDefault="0067398E" w:rsidP="0067398E">
      <w:pPr>
        <w:spacing w:line="240" w:lineRule="auto"/>
        <w:ind w:firstLine="0"/>
        <w:jc w:val="center"/>
        <w:rPr>
          <w:b/>
          <w:lang w:val="ro-RO"/>
        </w:rPr>
      </w:pPr>
    </w:p>
    <w:p w:rsidR="0067398E" w:rsidRPr="000F0551" w:rsidRDefault="0067398E" w:rsidP="0067398E">
      <w:pPr>
        <w:ind w:firstLine="0"/>
        <w:jc w:val="center"/>
        <w:rPr>
          <w:b/>
          <w:bCs/>
          <w:sz w:val="28"/>
          <w:szCs w:val="28"/>
          <w:lang w:val="ro-RO"/>
        </w:rPr>
        <w:sectPr w:rsidR="0067398E" w:rsidRPr="000F0551" w:rsidSect="00A75BEC">
          <w:pgSz w:w="11907" w:h="16840" w:code="9"/>
          <w:pgMar w:top="1418" w:right="1418" w:bottom="1418" w:left="1418" w:header="720" w:footer="720" w:gutter="0"/>
          <w:pgNumType w:start="6"/>
          <w:cols w:space="720"/>
          <w:titlePg/>
          <w:docGrid w:linePitch="360"/>
        </w:sectPr>
      </w:pPr>
    </w:p>
    <w:p w:rsidR="0067398E" w:rsidRPr="000F0551" w:rsidRDefault="0067398E" w:rsidP="0067398E">
      <w:pPr>
        <w:ind w:firstLine="0"/>
        <w:jc w:val="center"/>
        <w:rPr>
          <w:b/>
          <w:bCs/>
          <w:sz w:val="28"/>
          <w:szCs w:val="28"/>
          <w:lang w:val="ro-RO"/>
        </w:rPr>
      </w:pPr>
    </w:p>
    <w:p w:rsidR="0067398E" w:rsidRPr="000F0551" w:rsidRDefault="0067398E" w:rsidP="0067398E">
      <w:pPr>
        <w:ind w:firstLine="0"/>
        <w:jc w:val="center"/>
        <w:rPr>
          <w:b/>
          <w:bCs/>
          <w:sz w:val="28"/>
          <w:szCs w:val="28"/>
          <w:lang w:val="ro-RO"/>
        </w:rPr>
      </w:pPr>
      <w:r w:rsidRPr="000F0551">
        <w:rPr>
          <w:b/>
          <w:bCs/>
          <w:sz w:val="28"/>
          <w:szCs w:val="28"/>
          <w:lang w:val="ro-RO"/>
        </w:rPr>
        <w:t xml:space="preserve">REFERAT PRIVIND  PROIECTUL DE </w:t>
      </w:r>
      <w:r w:rsidRPr="000F0551">
        <w:rPr>
          <w:b/>
          <w:sz w:val="28"/>
          <w:szCs w:val="28"/>
          <w:lang w:val="ro-RO"/>
        </w:rPr>
        <w:t xml:space="preserve">DIPLOMĂ </w:t>
      </w:r>
      <w:r w:rsidRPr="000F0551">
        <w:rPr>
          <w:b/>
          <w:bCs/>
          <w:sz w:val="28"/>
          <w:szCs w:val="28"/>
          <w:lang w:val="ro-RO"/>
        </w:rPr>
        <w:t>A</w:t>
      </w:r>
    </w:p>
    <w:p w:rsidR="0067398E" w:rsidRPr="000F0551" w:rsidRDefault="0067398E" w:rsidP="0067398E">
      <w:pPr>
        <w:ind w:firstLine="0"/>
        <w:rPr>
          <w:b/>
          <w:bCs/>
          <w:sz w:val="28"/>
          <w:szCs w:val="28"/>
          <w:lang w:val="ro-RO"/>
        </w:rPr>
      </w:pPr>
    </w:p>
    <w:p w:rsidR="0067398E" w:rsidRPr="000F0551" w:rsidRDefault="0067398E" w:rsidP="0067398E">
      <w:pPr>
        <w:ind w:firstLine="0"/>
        <w:rPr>
          <w:b/>
          <w:bCs/>
          <w:sz w:val="28"/>
          <w:szCs w:val="28"/>
          <w:lang w:val="ro-RO"/>
        </w:rPr>
      </w:pPr>
      <w:r w:rsidRPr="000F0551">
        <w:rPr>
          <w:b/>
          <w:bCs/>
          <w:sz w:val="28"/>
          <w:szCs w:val="28"/>
          <w:lang w:val="ro-RO"/>
        </w:rPr>
        <w:t>ABSOLVENTULUI/ ABSOLVENTEI …………………………………………..</w:t>
      </w:r>
    </w:p>
    <w:p w:rsidR="0067398E" w:rsidRPr="000F0551" w:rsidRDefault="0067398E" w:rsidP="0067398E">
      <w:pPr>
        <w:ind w:firstLine="0"/>
        <w:rPr>
          <w:b/>
          <w:bCs/>
          <w:lang w:val="ro-RO"/>
        </w:rPr>
      </w:pPr>
      <w:r w:rsidRPr="000F0551">
        <w:rPr>
          <w:b/>
          <w:bCs/>
          <w:lang w:val="ro-RO"/>
        </w:rPr>
        <w:t xml:space="preserve">INGINERIA SISTEMELOR / AUTOMATICĂ ȘI INFORMATICĂ APLICATĂ  </w:t>
      </w:r>
    </w:p>
    <w:p w:rsidR="0067398E" w:rsidRPr="000F0551" w:rsidRDefault="0067398E" w:rsidP="0067398E">
      <w:pPr>
        <w:ind w:firstLine="0"/>
        <w:rPr>
          <w:b/>
          <w:bCs/>
          <w:lang w:val="ro-RO"/>
        </w:rPr>
      </w:pPr>
      <w:r w:rsidRPr="000F0551">
        <w:rPr>
          <w:b/>
          <w:bCs/>
          <w:lang w:val="ro-RO"/>
        </w:rPr>
        <w:t>PROMOŢIA …………………….</w:t>
      </w:r>
    </w:p>
    <w:p w:rsidR="0067398E" w:rsidRPr="000F0551" w:rsidRDefault="0067398E" w:rsidP="0067398E">
      <w:pPr>
        <w:spacing w:line="240" w:lineRule="auto"/>
        <w:ind w:firstLine="0"/>
        <w:jc w:val="center"/>
        <w:rPr>
          <w:b/>
          <w:bCs/>
          <w:lang w:val="ro-RO"/>
        </w:rPr>
      </w:pPr>
    </w:p>
    <w:p w:rsidR="0067398E" w:rsidRPr="000F0551" w:rsidRDefault="0067398E" w:rsidP="0067398E">
      <w:pPr>
        <w:spacing w:line="240" w:lineRule="auto"/>
        <w:rPr>
          <w:lang w:val="ro-RO"/>
        </w:rPr>
      </w:pPr>
    </w:p>
    <w:p w:rsidR="0067398E" w:rsidRPr="000F0551" w:rsidRDefault="0067398E" w:rsidP="0067398E">
      <w:pPr>
        <w:numPr>
          <w:ilvl w:val="0"/>
          <w:numId w:val="8"/>
        </w:numPr>
        <w:tabs>
          <w:tab w:val="clear" w:pos="1080"/>
        </w:tabs>
        <w:spacing w:line="240" w:lineRule="auto"/>
        <w:ind w:left="0" w:firstLine="0"/>
        <w:jc w:val="left"/>
        <w:rPr>
          <w:lang w:val="ro-RO"/>
        </w:rPr>
      </w:pPr>
      <w:r w:rsidRPr="000F0551">
        <w:rPr>
          <w:lang w:val="ro-RO"/>
        </w:rPr>
        <w:t>Titlul proiectului ………………………………………………………………...</w:t>
      </w:r>
    </w:p>
    <w:p w:rsidR="0067398E" w:rsidRPr="000F0551" w:rsidRDefault="0067398E" w:rsidP="0067398E">
      <w:pPr>
        <w:spacing w:line="240" w:lineRule="auto"/>
        <w:ind w:firstLine="0"/>
        <w:rPr>
          <w:lang w:val="ro-RO"/>
        </w:rPr>
      </w:pPr>
      <w:r w:rsidRPr="000F0551">
        <w:rPr>
          <w:lang w:val="ro-RO"/>
        </w:rPr>
        <w:t>…………………………………………………………………………………………….</w:t>
      </w:r>
    </w:p>
    <w:p w:rsidR="0067398E" w:rsidRPr="000F0551" w:rsidRDefault="0067398E" w:rsidP="0067398E">
      <w:pPr>
        <w:numPr>
          <w:ilvl w:val="0"/>
          <w:numId w:val="8"/>
        </w:numPr>
        <w:tabs>
          <w:tab w:val="clear" w:pos="1080"/>
        </w:tabs>
        <w:spacing w:line="240" w:lineRule="auto"/>
        <w:ind w:left="0" w:firstLine="0"/>
        <w:jc w:val="left"/>
        <w:rPr>
          <w:lang w:val="ro-RO"/>
        </w:rPr>
      </w:pPr>
      <w:r w:rsidRPr="000F0551">
        <w:rPr>
          <w:lang w:val="ro-RO"/>
        </w:rPr>
        <w:t>Structura proiectului ……………………………………………………….</w:t>
      </w:r>
    </w:p>
    <w:p w:rsidR="0067398E" w:rsidRPr="000F0551" w:rsidRDefault="0067398E" w:rsidP="0067398E">
      <w:pPr>
        <w:spacing w:line="240" w:lineRule="auto"/>
        <w:ind w:firstLine="0"/>
        <w:rPr>
          <w:lang w:val="ro-RO"/>
        </w:rPr>
      </w:pPr>
      <w:r w:rsidRPr="000F0551">
        <w:rPr>
          <w:lang w:val="ro-RO"/>
        </w:rPr>
        <w:t>……………………………………………………………………………………………………………………………………………………………………….………………………………………………………………………….………………………………………………………………………….………………………………………………………………………….………………………………………………………………………….………………………………………………………………………….……………...…………………………………………………………….………</w:t>
      </w:r>
    </w:p>
    <w:p w:rsidR="0067398E" w:rsidRPr="000F0551" w:rsidRDefault="0067398E" w:rsidP="0067398E">
      <w:pPr>
        <w:numPr>
          <w:ilvl w:val="0"/>
          <w:numId w:val="8"/>
        </w:numPr>
        <w:tabs>
          <w:tab w:val="clear" w:pos="1080"/>
        </w:tabs>
        <w:spacing w:line="240" w:lineRule="auto"/>
        <w:ind w:left="0" w:firstLine="0"/>
        <w:jc w:val="left"/>
        <w:rPr>
          <w:lang w:val="ro-RO"/>
        </w:rPr>
      </w:pPr>
      <w:r w:rsidRPr="000F0551">
        <w:rPr>
          <w:lang w:val="ro-RO"/>
        </w:rPr>
        <w:t>Aprecieri asupra conţinutului lucrării/proiectului de .. (licenţă, diplomă, disertaţie), organizare logică, mod de abordare, complexitate, actualitate, deficienţe</w:t>
      </w:r>
    </w:p>
    <w:p w:rsidR="0067398E" w:rsidRPr="000F0551" w:rsidRDefault="0067398E" w:rsidP="0067398E">
      <w:pPr>
        <w:spacing w:line="240" w:lineRule="auto"/>
        <w:ind w:firstLine="0"/>
        <w:rPr>
          <w:lang w:val="ro-RO"/>
        </w:rPr>
      </w:pPr>
      <w:r w:rsidRPr="000F0551">
        <w:rPr>
          <w:lang w:val="ro-RO"/>
        </w:rPr>
        <w:t>.......................................................................................................................................................................................................................................................................................................................................................................................................................................</w:t>
      </w:r>
    </w:p>
    <w:p w:rsidR="0067398E" w:rsidRPr="000F0551" w:rsidRDefault="0067398E" w:rsidP="0067398E">
      <w:pPr>
        <w:spacing w:line="240" w:lineRule="auto"/>
        <w:ind w:firstLine="0"/>
        <w:rPr>
          <w:lang w:val="ro-RO"/>
        </w:rPr>
      </w:pPr>
      <w:r w:rsidRPr="000F0551">
        <w:rPr>
          <w:lang w:val="ro-RO"/>
        </w:rPr>
        <w:t>.............................................................................................................................................</w:t>
      </w:r>
    </w:p>
    <w:p w:rsidR="0067398E" w:rsidRPr="000F0551" w:rsidRDefault="0067398E" w:rsidP="0067398E">
      <w:pPr>
        <w:numPr>
          <w:ilvl w:val="0"/>
          <w:numId w:val="8"/>
        </w:numPr>
        <w:tabs>
          <w:tab w:val="clear" w:pos="1080"/>
        </w:tabs>
        <w:spacing w:line="240" w:lineRule="auto"/>
        <w:ind w:left="0" w:firstLine="0"/>
        <w:jc w:val="left"/>
        <w:rPr>
          <w:lang w:val="ro-RO"/>
        </w:rPr>
      </w:pPr>
      <w:r w:rsidRPr="000F0551">
        <w:rPr>
          <w:lang w:val="ro-RO"/>
        </w:rPr>
        <w:t>Aprecieri asupra lucrării/proiectului (se va menţiona: numărul titlurilor bibliografice consultate, frecvenţa notelor de subsol, calitatea şi actualitatea surselor consultate; modul în care absolventul a prelucrat informaţiile din sursele bibliografice, contribuţii originale)</w:t>
      </w:r>
    </w:p>
    <w:p w:rsidR="0067398E" w:rsidRPr="000F0551" w:rsidRDefault="0067398E" w:rsidP="0067398E">
      <w:pPr>
        <w:spacing w:line="240" w:lineRule="auto"/>
        <w:ind w:firstLine="0"/>
        <w:rPr>
          <w:lang w:val="ro-RO"/>
        </w:rPr>
      </w:pPr>
      <w:r w:rsidRPr="000F0551">
        <w:rPr>
          <w:lang w:val="ro-RO"/>
        </w:rPr>
        <w:t>...............................................................................................................................................................................................................................................................................................................................................................................................................................................................................................</w:t>
      </w:r>
    </w:p>
    <w:p w:rsidR="0067398E" w:rsidRPr="000F0551" w:rsidRDefault="0067398E" w:rsidP="0067398E">
      <w:pPr>
        <w:numPr>
          <w:ilvl w:val="0"/>
          <w:numId w:val="8"/>
        </w:numPr>
        <w:tabs>
          <w:tab w:val="clear" w:pos="1080"/>
        </w:tabs>
        <w:spacing w:line="240" w:lineRule="auto"/>
        <w:ind w:left="0" w:firstLine="0"/>
        <w:jc w:val="left"/>
        <w:rPr>
          <w:lang w:val="ro-RO"/>
        </w:rPr>
      </w:pPr>
      <w:r w:rsidRPr="000F0551">
        <w:rPr>
          <w:lang w:val="ro-RO"/>
        </w:rPr>
        <w:t>Concluzii (valoarea lucrării elaborate de absolvent, relevanţa studiului întreprins, competenţele absolventului, consecvenţa şi seriozitatea de care a dat dovadă absolventul pe parcursul documentării şi elaborării lucrării)</w:t>
      </w:r>
    </w:p>
    <w:p w:rsidR="0067398E" w:rsidRPr="000F0551" w:rsidRDefault="0067398E" w:rsidP="0067398E">
      <w:pPr>
        <w:spacing w:line="240" w:lineRule="auto"/>
        <w:ind w:firstLine="0"/>
        <w:rPr>
          <w:lang w:val="ro-RO"/>
        </w:rPr>
      </w:pPr>
      <w:r w:rsidRPr="000F0551">
        <w:rPr>
          <w:lang w:val="ro-RO"/>
        </w:rPr>
        <w:t>................................................................................................................................................................................................................................................................................................................................................................................................................................................................................................</w:t>
      </w:r>
    </w:p>
    <w:p w:rsidR="0067398E" w:rsidRPr="000F0551" w:rsidRDefault="0067398E" w:rsidP="0067398E">
      <w:pPr>
        <w:spacing w:line="240" w:lineRule="auto"/>
        <w:ind w:firstLine="0"/>
        <w:rPr>
          <w:lang w:val="ro-RO"/>
        </w:rPr>
      </w:pPr>
      <w:r w:rsidRPr="000F0551">
        <w:rPr>
          <w:lang w:val="ro-RO"/>
        </w:rPr>
        <w:t xml:space="preserve">................................................................................................................................................................ </w:t>
      </w:r>
    </w:p>
    <w:p w:rsidR="0067398E" w:rsidRPr="000F0551" w:rsidRDefault="0067398E" w:rsidP="0067398E">
      <w:pPr>
        <w:numPr>
          <w:ilvl w:val="0"/>
          <w:numId w:val="8"/>
        </w:numPr>
        <w:tabs>
          <w:tab w:val="clear" w:pos="1080"/>
        </w:tabs>
        <w:spacing w:line="240" w:lineRule="auto"/>
        <w:ind w:left="0" w:firstLine="0"/>
        <w:jc w:val="left"/>
        <w:rPr>
          <w:lang w:val="ro-RO"/>
        </w:rPr>
      </w:pPr>
      <w:r w:rsidRPr="000F0551">
        <w:rPr>
          <w:bCs/>
          <w:lang w:val="ro-RO"/>
        </w:rPr>
        <w:t>Redactarea lucrării</w:t>
      </w:r>
      <w:r w:rsidRPr="000F0551">
        <w:rPr>
          <w:lang w:val="ro-RO"/>
        </w:rPr>
        <w:t xml:space="preserve"> respectă/NU respectă normele de redactare (dacă nu respectă, care sunt acestea…).</w:t>
      </w:r>
    </w:p>
    <w:p w:rsidR="0067398E" w:rsidRPr="000F0551" w:rsidRDefault="0067398E" w:rsidP="0067398E">
      <w:pPr>
        <w:numPr>
          <w:ilvl w:val="0"/>
          <w:numId w:val="8"/>
        </w:numPr>
        <w:tabs>
          <w:tab w:val="clear" w:pos="1080"/>
        </w:tabs>
        <w:spacing w:line="240" w:lineRule="auto"/>
        <w:ind w:left="0" w:firstLine="0"/>
        <w:jc w:val="left"/>
        <w:rPr>
          <w:lang w:val="ro-RO"/>
        </w:rPr>
        <w:sectPr w:rsidR="0067398E" w:rsidRPr="000F0551" w:rsidSect="00A75BEC">
          <w:pgSz w:w="11907" w:h="16840" w:code="9"/>
          <w:pgMar w:top="1418" w:right="1418" w:bottom="1418" w:left="1418" w:header="720" w:footer="720" w:gutter="0"/>
          <w:pgNumType w:start="6"/>
          <w:cols w:space="720"/>
          <w:titlePg/>
          <w:docGrid w:linePitch="360"/>
        </w:sectPr>
      </w:pPr>
      <w:r w:rsidRPr="000F0551">
        <w:rPr>
          <w:lang w:val="ro-RO"/>
        </w:rPr>
        <w:t>Nu există/ Există suspiciuni de realizare prin fraudă a prezentei lucrări (dacă există, care sunt acestea…).</w:t>
      </w:r>
    </w:p>
    <w:p w:rsidR="0067398E" w:rsidRPr="000F0551" w:rsidRDefault="0067398E" w:rsidP="0067398E">
      <w:pPr>
        <w:spacing w:line="240" w:lineRule="auto"/>
        <w:ind w:firstLine="0"/>
        <w:rPr>
          <w:lang w:val="ro-RO"/>
        </w:rPr>
      </w:pPr>
    </w:p>
    <w:p w:rsidR="0067398E" w:rsidRPr="000F0551" w:rsidRDefault="0067398E" w:rsidP="0067398E">
      <w:pPr>
        <w:numPr>
          <w:ilvl w:val="0"/>
          <w:numId w:val="8"/>
        </w:numPr>
        <w:tabs>
          <w:tab w:val="clear" w:pos="1080"/>
        </w:tabs>
        <w:spacing w:line="240" w:lineRule="auto"/>
        <w:ind w:left="0" w:firstLine="0"/>
        <w:jc w:val="left"/>
        <w:rPr>
          <w:lang w:val="ro-RO"/>
        </w:rPr>
      </w:pPr>
      <w:r w:rsidRPr="000F0551">
        <w:rPr>
          <w:lang w:val="ro-RO"/>
        </w:rPr>
        <w:t>Procentul de similitudine din raportul de similitudine ak lucrării este ....., mai mic  (mare) de 25%.</w:t>
      </w:r>
    </w:p>
    <w:p w:rsidR="0067398E" w:rsidRPr="000F0551" w:rsidRDefault="0067398E" w:rsidP="0067398E">
      <w:pPr>
        <w:numPr>
          <w:ilvl w:val="0"/>
          <w:numId w:val="8"/>
        </w:numPr>
        <w:tabs>
          <w:tab w:val="clear" w:pos="1080"/>
        </w:tabs>
        <w:spacing w:line="240" w:lineRule="auto"/>
        <w:ind w:left="0" w:firstLine="0"/>
        <w:jc w:val="left"/>
        <w:rPr>
          <w:lang w:val="ro-RO"/>
        </w:rPr>
      </w:pPr>
      <w:r w:rsidRPr="000F0551">
        <w:rPr>
          <w:bCs/>
          <w:lang w:val="ro-RO"/>
        </w:rPr>
        <w:t xml:space="preserve">Consider că lucrarea îndeplineşte/ NU îndeplineşte condiţiile pentru </w:t>
      </w:r>
      <w:r w:rsidRPr="000F0551">
        <w:rPr>
          <w:lang w:val="ro-RO"/>
        </w:rPr>
        <w:t>susţinere în sesiunea de Examen de ................................................. (licenţă, diplomă, disertaţie) din ……………………(dacă nu îndeplineşte, se scrie motivaţia…)</w:t>
      </w:r>
    </w:p>
    <w:p w:rsidR="0067398E" w:rsidRPr="000F0551" w:rsidRDefault="0067398E" w:rsidP="0067398E">
      <w:pPr>
        <w:spacing w:line="240" w:lineRule="auto"/>
        <w:ind w:firstLine="0"/>
        <w:rPr>
          <w:bCs/>
          <w:lang w:val="ro-RO"/>
        </w:rPr>
      </w:pPr>
    </w:p>
    <w:p w:rsidR="0067398E" w:rsidRPr="000F0551" w:rsidRDefault="0067398E" w:rsidP="0067398E">
      <w:pPr>
        <w:spacing w:line="240" w:lineRule="auto"/>
        <w:ind w:left="720" w:firstLine="0"/>
        <w:rPr>
          <w:bCs/>
          <w:lang w:val="ro-RO"/>
        </w:rPr>
      </w:pPr>
    </w:p>
    <w:p w:rsidR="0067398E" w:rsidRPr="000F0551" w:rsidRDefault="0067398E" w:rsidP="0067398E">
      <w:pPr>
        <w:spacing w:line="240" w:lineRule="auto"/>
        <w:ind w:left="720" w:firstLine="0"/>
        <w:rPr>
          <w:bCs/>
          <w:lang w:val="ro-RO"/>
        </w:rPr>
      </w:pPr>
      <w:r w:rsidRPr="000F0551">
        <w:rPr>
          <w:bCs/>
          <w:lang w:val="ro-RO"/>
        </w:rPr>
        <w:t xml:space="preserve">Arad, </w:t>
      </w:r>
      <w:r w:rsidRPr="000F0551">
        <w:rPr>
          <w:bCs/>
          <w:lang w:val="ro-RO"/>
        </w:rPr>
        <w:tab/>
      </w:r>
      <w:r w:rsidRPr="000F0551">
        <w:rPr>
          <w:bCs/>
          <w:lang w:val="ro-RO"/>
        </w:rPr>
        <w:tab/>
      </w:r>
      <w:r w:rsidRPr="000F0551">
        <w:rPr>
          <w:bCs/>
          <w:lang w:val="ro-RO"/>
        </w:rPr>
        <w:tab/>
      </w:r>
      <w:r w:rsidRPr="000F0551">
        <w:rPr>
          <w:bCs/>
          <w:lang w:val="ro-RO"/>
        </w:rPr>
        <w:tab/>
      </w:r>
      <w:r w:rsidRPr="000F0551">
        <w:rPr>
          <w:bCs/>
          <w:lang w:val="ro-RO"/>
        </w:rPr>
        <w:tab/>
      </w:r>
      <w:r w:rsidRPr="000F0551">
        <w:rPr>
          <w:bCs/>
          <w:lang w:val="ro-RO"/>
        </w:rPr>
        <w:tab/>
      </w:r>
      <w:r w:rsidRPr="000F0551">
        <w:rPr>
          <w:bCs/>
          <w:lang w:val="ro-RO"/>
        </w:rPr>
        <w:tab/>
      </w:r>
      <w:r w:rsidRPr="000F0551">
        <w:rPr>
          <w:bCs/>
          <w:lang w:val="ro-RO"/>
        </w:rPr>
        <w:tab/>
      </w:r>
      <w:r w:rsidRPr="000F0551">
        <w:rPr>
          <w:lang w:val="ro-RO"/>
        </w:rPr>
        <w:t>Îndrumător</w:t>
      </w:r>
      <w:r w:rsidRPr="000F0551">
        <w:rPr>
          <w:bCs/>
          <w:lang w:val="ro-RO"/>
        </w:rPr>
        <w:t xml:space="preserve"> ştiinţific</w:t>
      </w:r>
    </w:p>
    <w:p w:rsidR="0067398E" w:rsidRPr="000F0551" w:rsidRDefault="0067398E" w:rsidP="0067398E">
      <w:pPr>
        <w:spacing w:line="240" w:lineRule="auto"/>
        <w:ind w:left="720" w:firstLine="0"/>
        <w:rPr>
          <w:lang w:val="ro-RO"/>
        </w:rPr>
      </w:pPr>
      <w:r w:rsidRPr="000F0551">
        <w:rPr>
          <w:bCs/>
          <w:lang w:val="ro-RO"/>
        </w:rPr>
        <w:t>Data</w:t>
      </w:r>
      <w:r w:rsidRPr="000F0551">
        <w:rPr>
          <w:bCs/>
          <w:lang w:val="ro-RO"/>
        </w:rPr>
        <w:tab/>
      </w:r>
      <w:r w:rsidRPr="000F0551">
        <w:rPr>
          <w:bCs/>
          <w:lang w:val="ro-RO"/>
        </w:rPr>
        <w:tab/>
      </w:r>
      <w:r w:rsidRPr="000F0551">
        <w:rPr>
          <w:bCs/>
          <w:lang w:val="ro-RO"/>
        </w:rPr>
        <w:tab/>
      </w:r>
      <w:r w:rsidRPr="000F0551">
        <w:rPr>
          <w:bCs/>
          <w:lang w:val="ro-RO"/>
        </w:rPr>
        <w:tab/>
      </w:r>
      <w:r w:rsidRPr="000F0551">
        <w:rPr>
          <w:bCs/>
          <w:lang w:val="ro-RO"/>
        </w:rPr>
        <w:tab/>
      </w:r>
      <w:r w:rsidRPr="000F0551">
        <w:rPr>
          <w:bCs/>
          <w:lang w:val="ro-RO"/>
        </w:rPr>
        <w:tab/>
      </w:r>
      <w:r w:rsidRPr="000F0551">
        <w:rPr>
          <w:bCs/>
          <w:lang w:val="ro-RO"/>
        </w:rPr>
        <w:tab/>
      </w:r>
      <w:r w:rsidRPr="000F0551">
        <w:rPr>
          <w:bCs/>
          <w:lang w:val="ro-RO"/>
        </w:rPr>
        <w:tab/>
      </w:r>
    </w:p>
    <w:p w:rsidR="0067398E" w:rsidRPr="000F0551" w:rsidRDefault="0067398E" w:rsidP="0067398E">
      <w:pPr>
        <w:spacing w:line="240" w:lineRule="auto"/>
        <w:jc w:val="left"/>
        <w:rPr>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pPr>
    </w:p>
    <w:p w:rsidR="0067398E" w:rsidRPr="000F0551" w:rsidRDefault="0067398E" w:rsidP="0067398E">
      <w:pPr>
        <w:ind w:firstLine="851"/>
        <w:jc w:val="center"/>
        <w:rPr>
          <w:b/>
          <w:sz w:val="28"/>
          <w:lang w:val="ro-RO"/>
        </w:rPr>
        <w:sectPr w:rsidR="0067398E" w:rsidRPr="000F0551" w:rsidSect="00A75BEC">
          <w:pgSz w:w="11907" w:h="16840" w:code="9"/>
          <w:pgMar w:top="1418" w:right="1418" w:bottom="1418" w:left="1418" w:header="720" w:footer="720" w:gutter="0"/>
          <w:pgNumType w:start="6"/>
          <w:cols w:space="720"/>
          <w:titlePg/>
          <w:docGrid w:linePitch="360"/>
        </w:sectPr>
      </w:pPr>
    </w:p>
    <w:p w:rsidR="0067398E" w:rsidRPr="000F0551" w:rsidRDefault="0067398E" w:rsidP="0067398E">
      <w:pPr>
        <w:ind w:firstLine="851"/>
        <w:jc w:val="center"/>
        <w:rPr>
          <w:b/>
          <w:sz w:val="32"/>
          <w:lang w:val="ro-RO"/>
        </w:rPr>
      </w:pPr>
      <w:r w:rsidRPr="000F0551">
        <w:rPr>
          <w:b/>
          <w:sz w:val="32"/>
          <w:lang w:val="ro-RO"/>
        </w:rPr>
        <w:lastRenderedPageBreak/>
        <w:t>CUPRINS</w:t>
      </w:r>
    </w:p>
    <w:p w:rsidR="0067398E" w:rsidRPr="000F0551" w:rsidRDefault="0067398E" w:rsidP="0067398E">
      <w:pPr>
        <w:ind w:firstLine="851"/>
        <w:jc w:val="center"/>
        <w:rPr>
          <w:b/>
          <w:sz w:val="28"/>
          <w:lang w:val="ro-RO"/>
        </w:rPr>
      </w:pPr>
    </w:p>
    <w:p w:rsidR="0067398E" w:rsidRDefault="0067398E" w:rsidP="0067398E">
      <w:pPr>
        <w:rPr>
          <w:b/>
          <w:sz w:val="32"/>
        </w:rPr>
        <w:sectPr w:rsidR="0067398E" w:rsidSect="00033374">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720" w:footer="720" w:gutter="0"/>
          <w:pgNumType w:start="0"/>
          <w:cols w:space="720"/>
          <w:titlePg/>
          <w:docGrid w:linePitch="360"/>
        </w:sectPr>
      </w:pPr>
    </w:p>
    <w:p w:rsidR="0067398E" w:rsidRPr="00DF6DBF" w:rsidRDefault="0067398E" w:rsidP="0067398E">
      <w:pPr>
        <w:ind w:firstLine="0"/>
        <w:jc w:val="center"/>
      </w:pPr>
      <w:r>
        <w:rPr>
          <w:b/>
          <w:sz w:val="32"/>
        </w:rPr>
        <w:lastRenderedPageBreak/>
        <w:br w:type="page"/>
      </w:r>
      <w:r w:rsidRPr="00BE4B17">
        <w:rPr>
          <w:b/>
          <w:sz w:val="32"/>
        </w:rPr>
        <w:lastRenderedPageBreak/>
        <w:t>INTRODUCERE</w:t>
      </w:r>
    </w:p>
    <w:p w:rsidR="0067398E" w:rsidRPr="00DF6DBF" w:rsidRDefault="0067398E" w:rsidP="0067398E">
      <w:pPr>
        <w:pStyle w:val="text"/>
      </w:pPr>
    </w:p>
    <w:p w:rsidR="0067398E" w:rsidRPr="00DF6DBF" w:rsidRDefault="0067398E" w:rsidP="0067398E">
      <w:pPr>
        <w:pStyle w:val="text"/>
        <w:rPr>
          <w:b/>
          <w:lang w:val="ro-RO"/>
        </w:rPr>
      </w:pPr>
    </w:p>
    <w:p w:rsidR="0067398E" w:rsidRPr="00DF6DBF" w:rsidRDefault="0067398E" w:rsidP="0067398E">
      <w:pPr>
        <w:pStyle w:val="text"/>
        <w:ind w:firstLine="709"/>
        <w:jc w:val="left"/>
        <w:rPr>
          <w:b/>
          <w:lang w:val="ro-RO"/>
        </w:rPr>
      </w:pPr>
      <w:r>
        <w:rPr>
          <w:b/>
          <w:sz w:val="28"/>
          <w:lang w:val="ro-RO"/>
        </w:rPr>
        <w:t>Elemente generale</w:t>
      </w:r>
    </w:p>
    <w:p w:rsidR="0067398E" w:rsidRDefault="0067398E" w:rsidP="0067398E">
      <w:pPr>
        <w:pStyle w:val="text"/>
        <w:ind w:firstLine="709"/>
        <w:rPr>
          <w:lang w:val="ro-RO"/>
        </w:rPr>
      </w:pPr>
      <w:r>
        <w:rPr>
          <w:lang w:val="ro-RO"/>
        </w:rPr>
        <w:t>E-learning este un mod de a învă</w:t>
      </w:r>
      <w:ins w:id="1" w:author="Windows User" w:date="2023-05-31T07:36:00Z">
        <w:r w:rsidR="00385D16">
          <w:rPr>
            <w:lang w:val="ro-RO"/>
          </w:rPr>
          <w:t>ța</w:t>
        </w:r>
      </w:ins>
      <w:del w:id="2" w:author="Windows User" w:date="2023-05-31T07:36:00Z">
        <w:r w:rsidDel="00385D16">
          <w:rPr>
            <w:lang w:val="ro-RO"/>
          </w:rPr>
          <w:delText>tă</w:delText>
        </w:r>
      </w:del>
      <w:r>
        <w:rPr>
          <w:lang w:val="ro-RO"/>
        </w:rPr>
        <w:t xml:space="preserve"> online, care permite parcurgerea materiarelor și asimilarea lor într-un ritm stabilit de fiecare om, având la dispoziție o platformă care facilitează acest tip de învățare. Principalul avantaj al platformelor de tip  e-learning este că utilizează internetul și astfel permit accesul la resurse și servici</w:t>
      </w:r>
      <w:ins w:id="3" w:author="Windows User" w:date="2023-05-31T07:36:00Z">
        <w:r w:rsidR="00385D16">
          <w:rPr>
            <w:lang w:val="ro-RO"/>
          </w:rPr>
          <w:t>i</w:t>
        </w:r>
      </w:ins>
      <w:r>
        <w:rPr>
          <w:lang w:val="ro-RO"/>
        </w:rPr>
        <w:t xml:space="preserve"> de la distanță precum și </w:t>
      </w:r>
      <w:del w:id="4" w:author="Windows User" w:date="2023-05-31T07:36:00Z">
        <w:r w:rsidDel="00385D16">
          <w:rPr>
            <w:lang w:val="ro-RO"/>
          </w:rPr>
          <w:delText xml:space="preserve">colobararea </w:delText>
        </w:r>
      </w:del>
      <w:ins w:id="5" w:author="Windows User" w:date="2023-05-31T07:36:00Z">
        <w:r w:rsidR="00385D16">
          <w:rPr>
            <w:lang w:val="ro-RO"/>
          </w:rPr>
          <w:t xml:space="preserve">colaborarea </w:t>
        </w:r>
      </w:ins>
      <w:r>
        <w:rPr>
          <w:lang w:val="ro-RO"/>
        </w:rPr>
        <w:t>la distanță.</w:t>
      </w:r>
    </w:p>
    <w:p w:rsidR="0067398E" w:rsidRDefault="0067398E" w:rsidP="00385D16">
      <w:pPr>
        <w:pStyle w:val="Title"/>
        <w:rPr>
          <w:lang w:val="ro-RO"/>
        </w:rPr>
      </w:pPr>
      <w:commentRangeStart w:id="6"/>
      <w:r>
        <w:rPr>
          <w:lang w:val="ro-RO"/>
        </w:rPr>
        <w:t>E-learning-ul sau învățarea online se poate realiza prin două moduri:</w:t>
      </w:r>
      <w:commentRangeEnd w:id="6"/>
      <w:r w:rsidR="000C71A2">
        <w:rPr>
          <w:rStyle w:val="CommentReference"/>
          <w:rFonts w:ascii="Times New Roman" w:eastAsia="Times New Roman" w:hAnsi="Times New Roman" w:cs="Times New Roman"/>
          <w:color w:val="auto"/>
          <w:spacing w:val="0"/>
          <w:kern w:val="0"/>
        </w:rPr>
        <w:commentReference w:id="6"/>
      </w:r>
    </w:p>
    <w:p w:rsidR="0067398E" w:rsidRDefault="0067398E" w:rsidP="0067398E">
      <w:pPr>
        <w:pStyle w:val="text"/>
        <w:numPr>
          <w:ilvl w:val="0"/>
          <w:numId w:val="16"/>
        </w:numPr>
        <w:rPr>
          <w:lang w:val="ro-RO"/>
        </w:rPr>
      </w:pPr>
      <w:r>
        <w:rPr>
          <w:lang w:val="ro-RO"/>
        </w:rPr>
        <w:t xml:space="preserve">Sincron </w:t>
      </w:r>
    </w:p>
    <w:p w:rsidR="0067398E" w:rsidRPr="00D9164E" w:rsidRDefault="0067398E" w:rsidP="0067398E">
      <w:pPr>
        <w:pStyle w:val="text"/>
        <w:numPr>
          <w:ilvl w:val="0"/>
          <w:numId w:val="16"/>
        </w:numPr>
        <w:rPr>
          <w:lang w:val="ro-RO"/>
        </w:rPr>
      </w:pPr>
      <w:r>
        <w:rPr>
          <w:lang w:val="ro-RO"/>
        </w:rPr>
        <w:t>Asincron</w:t>
      </w:r>
    </w:p>
    <w:p w:rsidR="0067398E" w:rsidRDefault="0067398E" w:rsidP="0067398E">
      <w:pPr>
        <w:pStyle w:val="text"/>
        <w:ind w:firstLine="709"/>
        <w:rPr>
          <w:lang w:val="ro-RO"/>
        </w:rPr>
      </w:pPr>
      <w:r>
        <w:rPr>
          <w:lang w:val="ro-RO"/>
        </w:rPr>
        <w:t xml:space="preserve">Învățarea online de tip sincron se realizează prin crearea unei clase virtuale prin intermediul unor instrumente precum Zoom, Google Meets, </w:t>
      </w:r>
      <w:del w:id="7" w:author="Windows User" w:date="2023-05-31T07:37:00Z">
        <w:r w:rsidDel="00385D16">
          <w:rPr>
            <w:lang w:val="ro-RO"/>
          </w:rPr>
          <w:delText xml:space="preserve">Microfost </w:delText>
        </w:r>
      </w:del>
      <w:ins w:id="8" w:author="Windows User" w:date="2023-05-31T07:37:00Z">
        <w:r w:rsidR="00385D16">
          <w:rPr>
            <w:lang w:val="ro-RO"/>
          </w:rPr>
          <w:t xml:space="preserve">Microsoft </w:t>
        </w:r>
      </w:ins>
      <w:r>
        <w:rPr>
          <w:lang w:val="ro-RO"/>
        </w:rPr>
        <w:t xml:space="preserve">Teams, etc, accesibile de pe dispozitive mobile sau computere, unde elevii și profesorii se conectează la o clasă virtuală. În acest tip de </w:t>
      </w:r>
      <w:del w:id="9" w:author="Windows User" w:date="2023-05-31T07:37:00Z">
        <w:r w:rsidDel="00385D16">
          <w:rPr>
            <w:lang w:val="ro-RO"/>
          </w:rPr>
          <w:delText xml:space="preserve">învătare </w:delText>
        </w:r>
      </w:del>
      <w:ins w:id="10" w:author="Windows User" w:date="2023-05-31T07:37:00Z">
        <w:r w:rsidR="00385D16">
          <w:rPr>
            <w:lang w:val="ro-RO"/>
          </w:rPr>
          <w:t xml:space="preserve">învățare, </w:t>
        </w:r>
      </w:ins>
      <w:r>
        <w:rPr>
          <w:lang w:val="ro-RO"/>
        </w:rPr>
        <w:t>de obicei</w:t>
      </w:r>
      <w:ins w:id="11" w:author="Windows User" w:date="2023-05-31T07:37:00Z">
        <w:r w:rsidR="00385D16">
          <w:rPr>
            <w:lang w:val="ro-RO"/>
          </w:rPr>
          <w:t>,</w:t>
        </w:r>
      </w:ins>
      <w:r>
        <w:rPr>
          <w:lang w:val="ro-RO"/>
        </w:rPr>
        <w:t xml:space="preserve"> profesorul prezintă cursul în timp real iar studenții comunică cu </w:t>
      </w:r>
      <w:del w:id="12" w:author="Windows User" w:date="2023-05-31T07:38:00Z">
        <w:r w:rsidDel="00385D16">
          <w:rPr>
            <w:lang w:val="ro-RO"/>
          </w:rPr>
          <w:delText xml:space="preserve">acestă </w:delText>
        </w:r>
      </w:del>
      <w:ins w:id="13" w:author="Windows User" w:date="2023-05-31T07:38:00Z">
        <w:r w:rsidR="00385D16">
          <w:rPr>
            <w:lang w:val="ro-RO"/>
          </w:rPr>
          <w:t xml:space="preserve">acesta </w:t>
        </w:r>
      </w:ins>
      <w:r>
        <w:rPr>
          <w:lang w:val="ro-RO"/>
        </w:rPr>
        <w:t xml:space="preserve">prin intermediul microfonului sau a </w:t>
      </w:r>
      <w:ins w:id="14" w:author="Windows User" w:date="2023-05-31T07:38:00Z">
        <w:r w:rsidR="00385D16">
          <w:rPr>
            <w:lang w:val="ro-RO"/>
          </w:rPr>
          <w:t>mesajelor text (</w:t>
        </w:r>
      </w:ins>
      <w:r>
        <w:rPr>
          <w:lang w:val="ro-RO"/>
        </w:rPr>
        <w:t>chatului</w:t>
      </w:r>
      <w:ins w:id="15" w:author="Windows User" w:date="2023-05-31T07:38:00Z">
        <w:r w:rsidR="00385D16">
          <w:rPr>
            <w:lang w:val="ro-RO"/>
          </w:rPr>
          <w:t>)</w:t>
        </w:r>
      </w:ins>
      <w:r>
        <w:rPr>
          <w:lang w:val="ro-RO"/>
        </w:rPr>
        <w:t xml:space="preserve">. Foarte important la această metodă de </w:t>
      </w:r>
      <w:del w:id="16" w:author="Windows User" w:date="2023-05-31T07:38:00Z">
        <w:r w:rsidDel="00385D16">
          <w:rPr>
            <w:lang w:val="ro-RO"/>
          </w:rPr>
          <w:delText xml:space="preserve">învătare </w:delText>
        </w:r>
      </w:del>
      <w:ins w:id="17" w:author="Windows User" w:date="2023-05-31T07:38:00Z">
        <w:r w:rsidR="00385D16">
          <w:rPr>
            <w:lang w:val="ro-RO"/>
          </w:rPr>
          <w:t xml:space="preserve">învățare </w:t>
        </w:r>
      </w:ins>
      <w:r>
        <w:rPr>
          <w:lang w:val="ro-RO"/>
        </w:rPr>
        <w:t>este necesitatea unui spațiu online unde profesorul postează materialele de studiu, cum ar fi Google Drive. În același timp acest spațiu online trebuie sa fie comun pentru ca studenții să trimită temele sau rezultatele laboratoarelor.</w:t>
      </w:r>
    </w:p>
    <w:p w:rsidR="0067398E" w:rsidRDefault="0067398E" w:rsidP="0067398E">
      <w:pPr>
        <w:pStyle w:val="text"/>
        <w:ind w:firstLine="709"/>
        <w:rPr>
          <w:lang w:val="ro-RO"/>
        </w:rPr>
      </w:pPr>
      <w:r>
        <w:rPr>
          <w:lang w:val="ro-RO"/>
        </w:rPr>
        <w:t>Învățarea online de tip asincron se realizează prin intermediul unei platforme e-learning unde fiecare profesor și student are un cont</w:t>
      </w:r>
      <w:ins w:id="18" w:author="Windows User" w:date="2023-05-31T07:39:00Z">
        <w:r w:rsidR="00385D16">
          <w:rPr>
            <w:lang w:val="ro-RO"/>
          </w:rPr>
          <w:t>,</w:t>
        </w:r>
      </w:ins>
      <w:del w:id="19" w:author="Windows User" w:date="2023-05-31T07:39:00Z">
        <w:r w:rsidDel="00385D16">
          <w:rPr>
            <w:lang w:val="ro-RO"/>
          </w:rPr>
          <w:delText>. I</w:delText>
        </w:r>
      </w:del>
      <w:ins w:id="20" w:author="Windows User" w:date="2023-05-31T07:39:00Z">
        <w:r w:rsidR="00385D16">
          <w:rPr>
            <w:lang w:val="ro-RO"/>
          </w:rPr>
          <w:t>i</w:t>
        </w:r>
      </w:ins>
      <w:r>
        <w:rPr>
          <w:lang w:val="ro-RO"/>
        </w:rPr>
        <w:t>ar orice materie are locat un curs sau un spațiu la care au acces doar profesorul și studenții dintr-o clasă. În acest tip de învățare profesorul postează materiarele organizate pe cursuri. Pe langă cursuri, în acest tip de învățare pot exista și teste de evaluare.</w:t>
      </w:r>
    </w:p>
    <w:p w:rsidR="0067398E" w:rsidRPr="00D9164E" w:rsidRDefault="0067398E" w:rsidP="0067398E">
      <w:pPr>
        <w:pStyle w:val="text"/>
        <w:ind w:firstLine="0"/>
        <w:rPr>
          <w:lang w:val="ro-RO"/>
        </w:rPr>
      </w:pPr>
    </w:p>
    <w:p w:rsidR="0067398E" w:rsidRPr="002E3081" w:rsidRDefault="0067398E" w:rsidP="0067398E">
      <w:pPr>
        <w:pStyle w:val="text"/>
        <w:ind w:firstLine="709"/>
        <w:jc w:val="left"/>
        <w:rPr>
          <w:b/>
          <w:sz w:val="28"/>
          <w:lang w:val="ro-RO"/>
        </w:rPr>
      </w:pPr>
      <w:r w:rsidRPr="002E3081">
        <w:rPr>
          <w:b/>
          <w:sz w:val="28"/>
          <w:lang w:val="ro-RO"/>
        </w:rPr>
        <w:t>Motivarea studiului</w:t>
      </w:r>
    </w:p>
    <w:p w:rsidR="0067398E" w:rsidRDefault="0067398E" w:rsidP="0067398E">
      <w:pPr>
        <w:pStyle w:val="text"/>
        <w:ind w:firstLine="709"/>
        <w:rPr>
          <w:lang w:val="ro-RO"/>
        </w:rPr>
      </w:pPr>
      <w:r>
        <w:rPr>
          <w:lang w:val="ro-RO"/>
        </w:rPr>
        <w:t>E-learning, educația la distanță sau învățarea online, sunt câteva dintre denumurile date acestei forme de predare care câ</w:t>
      </w:r>
      <w:ins w:id="21" w:author="Windows User" w:date="2023-05-31T07:40:00Z">
        <w:r w:rsidR="00385D16">
          <w:rPr>
            <w:lang w:val="ro-RO"/>
          </w:rPr>
          <w:t>ș</w:t>
        </w:r>
      </w:ins>
      <w:del w:id="22" w:author="Windows User" w:date="2023-05-31T07:40:00Z">
        <w:r w:rsidDel="00385D16">
          <w:rPr>
            <w:lang w:val="ro-RO"/>
          </w:rPr>
          <w:delText>s</w:delText>
        </w:r>
      </w:del>
      <w:r>
        <w:rPr>
          <w:lang w:val="ro-RO"/>
        </w:rPr>
        <w:t>tigă din ce în ce mai mult teren și adepți.</w:t>
      </w:r>
    </w:p>
    <w:p w:rsidR="0067398E" w:rsidRDefault="0067398E" w:rsidP="0067398E">
      <w:pPr>
        <w:pStyle w:val="text"/>
        <w:ind w:firstLine="709"/>
        <w:rPr>
          <w:lang w:val="ro-RO"/>
        </w:rPr>
      </w:pPr>
      <w:r>
        <w:rPr>
          <w:lang w:val="ro-RO"/>
        </w:rPr>
        <w:t xml:space="preserve">Avantajele pe care le oferă </w:t>
      </w:r>
      <w:del w:id="23" w:author="Windows User" w:date="2023-05-31T07:40:00Z">
        <w:r w:rsidDel="00385D16">
          <w:rPr>
            <w:lang w:val="ro-RO"/>
          </w:rPr>
          <w:delText xml:space="preserve">cursruile </w:delText>
        </w:r>
      </w:del>
      <w:ins w:id="24" w:author="Windows User" w:date="2023-05-31T07:40:00Z">
        <w:r w:rsidR="00385D16">
          <w:rPr>
            <w:lang w:val="ro-RO"/>
          </w:rPr>
          <w:t xml:space="preserve">cursurile </w:t>
        </w:r>
      </w:ins>
      <w:r>
        <w:rPr>
          <w:lang w:val="ro-RO"/>
        </w:rPr>
        <w:t>online, precum flexibilitatea, locația și timpul de învățare, răspund nevoilor generate de stilul de viață al majorității oamenilor, în care există tot mai puțin timp pentru a ajunge la o sală de clasă.</w:t>
      </w:r>
    </w:p>
    <w:p w:rsidR="0067398E" w:rsidRDefault="0067398E" w:rsidP="0067398E">
      <w:pPr>
        <w:pStyle w:val="text"/>
        <w:ind w:firstLine="709"/>
        <w:rPr>
          <w:lang w:val="ro-RO"/>
        </w:rPr>
      </w:pPr>
      <w:r>
        <w:rPr>
          <w:lang w:val="ro-RO"/>
        </w:rPr>
        <w:t>Această realitate pune în centrul atenției un instrument</w:t>
      </w:r>
      <w:ins w:id="25" w:author="Windows User" w:date="2023-05-31T07:40:00Z">
        <w:r w:rsidR="00385D16">
          <w:rPr>
            <w:lang w:val="ro-RO"/>
          </w:rPr>
          <w:t>,</w:t>
        </w:r>
      </w:ins>
      <w:r>
        <w:rPr>
          <w:lang w:val="ro-RO"/>
        </w:rPr>
        <w:t xml:space="preserve"> numit platformă e-learning</w:t>
      </w:r>
      <w:ins w:id="26" w:author="Windows User" w:date="2023-05-31T07:40:00Z">
        <w:r w:rsidR="00385D16">
          <w:rPr>
            <w:lang w:val="ro-RO"/>
          </w:rPr>
          <w:t>,</w:t>
        </w:r>
      </w:ins>
      <w:r>
        <w:rPr>
          <w:lang w:val="ro-RO"/>
        </w:rPr>
        <w:t xml:space="preserve"> care facilitează învățământul la distanță.</w:t>
      </w:r>
    </w:p>
    <w:p w:rsidR="0067398E" w:rsidRPr="004A5890" w:rsidRDefault="0067398E" w:rsidP="0067398E">
      <w:pPr>
        <w:pStyle w:val="text"/>
        <w:ind w:firstLine="709"/>
        <w:rPr>
          <w:lang w:val="ro-RO"/>
        </w:rPr>
      </w:pPr>
      <w:r>
        <w:rPr>
          <w:b/>
          <w:sz w:val="28"/>
          <w:lang w:val="ro-RO"/>
        </w:rPr>
        <w:t>Platformă e-learning</w:t>
      </w:r>
    </w:p>
    <w:p w:rsidR="0067398E" w:rsidRDefault="0067398E" w:rsidP="0067398E">
      <w:pPr>
        <w:pStyle w:val="text"/>
        <w:ind w:firstLine="709"/>
        <w:rPr>
          <w:lang w:val="ro-RO"/>
        </w:rPr>
      </w:pPr>
      <w:r>
        <w:rPr>
          <w:lang w:val="ro-RO"/>
        </w:rPr>
        <w:t>O platformă e-learning este un software care oferă instrumente pentru partajarea materialelor de curs, vizualizarea materialelor de curs, susținerea unor teste de evaluare</w:t>
      </w:r>
      <w:del w:id="27" w:author="Windows User" w:date="2023-05-31T07:42:00Z">
        <w:r w:rsidDel="00385D16">
          <w:rPr>
            <w:lang w:val="ro-RO"/>
          </w:rPr>
          <w:delText>a</w:delText>
        </w:r>
      </w:del>
      <w:r>
        <w:rPr>
          <w:lang w:val="ro-RO"/>
        </w:rPr>
        <w:t>.</w:t>
      </w:r>
    </w:p>
    <w:p w:rsidR="0067398E" w:rsidRDefault="0067398E" w:rsidP="0067398E">
      <w:pPr>
        <w:pStyle w:val="text"/>
        <w:ind w:firstLine="709"/>
        <w:rPr>
          <w:lang w:val="ro-RO"/>
        </w:rPr>
      </w:pPr>
      <w:r>
        <w:rPr>
          <w:lang w:val="ro-RO"/>
        </w:rPr>
        <w:t>De obicei</w:t>
      </w:r>
      <w:ins w:id="28" w:author="Windows User" w:date="2023-05-31T07:42:00Z">
        <w:r w:rsidR="00385D16">
          <w:rPr>
            <w:lang w:val="ro-RO"/>
          </w:rPr>
          <w:t>,</w:t>
        </w:r>
      </w:ins>
      <w:r>
        <w:rPr>
          <w:lang w:val="ro-RO"/>
        </w:rPr>
        <w:t xml:space="preserve"> sunt împărțite în două funcționalități definite de tipul de utilizator, astfel putem distinge două tipuri de </w:t>
      </w:r>
      <w:del w:id="29" w:author="Windows User" w:date="2023-05-31T07:43:00Z">
        <w:r w:rsidDel="00385D16">
          <w:rPr>
            <w:lang w:val="ro-RO"/>
          </w:rPr>
          <w:delText>utizilatori</w:delText>
        </w:r>
      </w:del>
      <w:ins w:id="30" w:author="Windows User" w:date="2023-05-31T07:43:00Z">
        <w:r w:rsidR="00385D16">
          <w:rPr>
            <w:lang w:val="ro-RO"/>
          </w:rPr>
          <w:t>utilizatori</w:t>
        </w:r>
      </w:ins>
      <w:r>
        <w:rPr>
          <w:lang w:val="ro-RO"/>
        </w:rPr>
        <w:t>:</w:t>
      </w:r>
    </w:p>
    <w:p w:rsidR="0067398E" w:rsidRDefault="0067398E" w:rsidP="0067398E">
      <w:pPr>
        <w:pStyle w:val="text"/>
        <w:numPr>
          <w:ilvl w:val="0"/>
          <w:numId w:val="17"/>
        </w:numPr>
        <w:rPr>
          <w:bCs/>
          <w:color w:val="000000"/>
        </w:rPr>
      </w:pPr>
      <w:r>
        <w:rPr>
          <w:bCs/>
          <w:color w:val="000000"/>
        </w:rPr>
        <w:t>Student</w:t>
      </w:r>
    </w:p>
    <w:p w:rsidR="0067398E" w:rsidRDefault="0067398E" w:rsidP="0067398E">
      <w:pPr>
        <w:pStyle w:val="text"/>
        <w:numPr>
          <w:ilvl w:val="0"/>
          <w:numId w:val="17"/>
        </w:numPr>
        <w:rPr>
          <w:bCs/>
          <w:color w:val="000000"/>
        </w:rPr>
      </w:pPr>
      <w:r>
        <w:rPr>
          <w:bCs/>
          <w:color w:val="000000"/>
        </w:rPr>
        <w:t>Profesor/instructor</w:t>
      </w:r>
    </w:p>
    <w:p w:rsidR="0067398E" w:rsidRDefault="0067398E" w:rsidP="0067398E">
      <w:pPr>
        <w:pStyle w:val="text"/>
        <w:rPr>
          <w:bCs/>
          <w:color w:val="000000"/>
        </w:rPr>
      </w:pPr>
    </w:p>
    <w:p w:rsidR="0067398E" w:rsidRDefault="0067398E" w:rsidP="0067398E">
      <w:pPr>
        <w:pStyle w:val="text"/>
        <w:ind w:firstLine="709"/>
        <w:rPr>
          <w:bCs/>
          <w:szCs w:val="22"/>
          <w:lang w:val="ro-RO"/>
        </w:rPr>
      </w:pPr>
      <w:r>
        <w:rPr>
          <w:bCs/>
          <w:szCs w:val="22"/>
          <w:lang w:val="ro-RO"/>
        </w:rPr>
        <w:t xml:space="preserve">Funcționalitatea platformei diferă de la platformă la platformă dar </w:t>
      </w:r>
      <w:del w:id="31" w:author="Windows User" w:date="2023-05-31T07:43:00Z">
        <w:r w:rsidDel="00385D16">
          <w:rPr>
            <w:bCs/>
            <w:szCs w:val="22"/>
            <w:lang w:val="ro-RO"/>
          </w:rPr>
          <w:delText xml:space="preserve">ca și </w:delText>
        </w:r>
      </w:del>
      <w:r>
        <w:rPr>
          <w:bCs/>
          <w:szCs w:val="22"/>
          <w:lang w:val="ro-RO"/>
        </w:rPr>
        <w:t>puncte</w:t>
      </w:r>
      <w:ins w:id="32" w:author="Windows User" w:date="2023-05-31T07:43:00Z">
        <w:r w:rsidR="00385D16">
          <w:rPr>
            <w:bCs/>
            <w:szCs w:val="22"/>
            <w:lang w:val="ro-RO"/>
          </w:rPr>
          <w:t>le</w:t>
        </w:r>
      </w:ins>
      <w:r>
        <w:rPr>
          <w:bCs/>
          <w:szCs w:val="22"/>
          <w:lang w:val="ro-RO"/>
        </w:rPr>
        <w:t xml:space="preserve"> comune sunt funcționalitățile de partajare a </w:t>
      </w:r>
      <w:del w:id="33" w:author="Windows User" w:date="2023-05-31T07:43:00Z">
        <w:r w:rsidDel="00385D16">
          <w:rPr>
            <w:bCs/>
            <w:szCs w:val="22"/>
            <w:lang w:val="ro-RO"/>
          </w:rPr>
          <w:delText>materiarelor</w:delText>
        </w:r>
      </w:del>
      <w:ins w:id="34" w:author="Windows User" w:date="2023-05-31T07:43:00Z">
        <w:r w:rsidR="00385D16">
          <w:rPr>
            <w:bCs/>
            <w:szCs w:val="22"/>
            <w:lang w:val="ro-RO"/>
          </w:rPr>
          <w:t>materialelor</w:t>
        </w:r>
      </w:ins>
      <w:r>
        <w:rPr>
          <w:bCs/>
          <w:szCs w:val="22"/>
          <w:lang w:val="ro-RO"/>
        </w:rPr>
        <w:t>, vizualizarea materialelor, susținerea testelor de evaluare, evaluarea testelor</w:t>
      </w:r>
      <w:ins w:id="35" w:author="Windows User" w:date="2023-05-31T07:44:00Z">
        <w:r w:rsidR="00385D16">
          <w:rPr>
            <w:bCs/>
            <w:szCs w:val="22"/>
            <w:lang w:val="ro-RO"/>
          </w:rPr>
          <w:t>,</w:t>
        </w:r>
      </w:ins>
      <w:r>
        <w:rPr>
          <w:bCs/>
          <w:szCs w:val="22"/>
          <w:lang w:val="ro-RO"/>
        </w:rPr>
        <w:t xml:space="preserve"> dar și o linie de chat pentru a facilita comunicarea rapidă și eficientă</w:t>
      </w:r>
      <w:ins w:id="36" w:author="Windows User" w:date="2023-05-31T07:44:00Z">
        <w:r w:rsidR="00385D16">
          <w:rPr>
            <w:bCs/>
            <w:szCs w:val="22"/>
            <w:lang w:val="ro-RO"/>
          </w:rPr>
          <w:t xml:space="preserve">, </w:t>
        </w:r>
      </w:ins>
      <w:del w:id="37" w:author="Windows User" w:date="2023-05-31T07:44:00Z">
        <w:r w:rsidDel="00385D16">
          <w:rPr>
            <w:bCs/>
            <w:szCs w:val="22"/>
            <w:lang w:val="ro-RO"/>
          </w:rPr>
          <w:delText>. F</w:delText>
        </w:r>
      </w:del>
      <w:ins w:id="38" w:author="Windows User" w:date="2023-05-31T07:44:00Z">
        <w:r w:rsidR="00385D16">
          <w:rPr>
            <w:bCs/>
            <w:szCs w:val="22"/>
            <w:lang w:val="ro-RO"/>
          </w:rPr>
          <w:t>f</w:t>
        </w:r>
      </w:ins>
      <w:r>
        <w:rPr>
          <w:bCs/>
          <w:szCs w:val="22"/>
          <w:lang w:val="ro-RO"/>
        </w:rPr>
        <w:t xml:space="preserve">iecare dintre aceste funcționalități fiind accesibile în funcție de rol. </w:t>
      </w:r>
    </w:p>
    <w:p w:rsidR="0067398E" w:rsidRDefault="0067398E" w:rsidP="0067398E">
      <w:pPr>
        <w:pStyle w:val="text"/>
        <w:ind w:firstLine="709"/>
        <w:rPr>
          <w:bCs/>
          <w:szCs w:val="22"/>
          <w:lang w:val="ro-RO"/>
        </w:rPr>
      </w:pPr>
      <w:r>
        <w:rPr>
          <w:bCs/>
          <w:szCs w:val="22"/>
          <w:lang w:val="ro-RO"/>
        </w:rPr>
        <w:t>O platformă e-learning ar trebui sa fie accesibilă pentru orice student</w:t>
      </w:r>
      <w:ins w:id="39" w:author="Windows User" w:date="2023-05-31T07:45:00Z">
        <w:r w:rsidR="00C54A98">
          <w:rPr>
            <w:bCs/>
            <w:szCs w:val="22"/>
            <w:lang w:val="ro-RO"/>
          </w:rPr>
          <w:t>,</w:t>
        </w:r>
      </w:ins>
      <w:r>
        <w:rPr>
          <w:bCs/>
          <w:szCs w:val="22"/>
          <w:lang w:val="ro-RO"/>
        </w:rPr>
        <w:t xml:space="preserve"> astfel devine o necesitate compatibilitatea ei cu dispozitivele mobile, fiind cea mai ieftină metodă de accesare a unei platforme e-learning.</w:t>
      </w:r>
    </w:p>
    <w:p w:rsidR="0067398E" w:rsidRPr="00AD6268" w:rsidRDefault="0067398E" w:rsidP="0067398E">
      <w:pPr>
        <w:pStyle w:val="text"/>
        <w:ind w:firstLine="709"/>
        <w:rPr>
          <w:bCs/>
          <w:szCs w:val="22"/>
          <w:lang w:val="ro-RO"/>
        </w:rPr>
      </w:pPr>
      <w:r>
        <w:rPr>
          <w:bCs/>
          <w:szCs w:val="22"/>
          <w:lang w:val="ro-RO"/>
        </w:rPr>
        <w:t>Cele mai cunoscute și folosite la scara larga platforme de e-learning sunt Udemy și Skillshare.</w:t>
      </w:r>
    </w:p>
    <w:p w:rsidR="0067398E" w:rsidRDefault="0067398E" w:rsidP="0067398E">
      <w:pPr>
        <w:pStyle w:val="text"/>
        <w:ind w:firstLine="0"/>
        <w:jc w:val="left"/>
        <w:rPr>
          <w:b/>
          <w:sz w:val="28"/>
          <w:lang w:val="ro-RO"/>
        </w:rPr>
      </w:pPr>
    </w:p>
    <w:p w:rsidR="0067398E" w:rsidRDefault="0067398E" w:rsidP="0067398E">
      <w:pPr>
        <w:pStyle w:val="text"/>
        <w:ind w:firstLine="0"/>
        <w:jc w:val="left"/>
        <w:rPr>
          <w:b/>
          <w:sz w:val="28"/>
          <w:lang w:val="ro-RO"/>
        </w:rPr>
      </w:pPr>
      <w:r>
        <w:rPr>
          <w:b/>
          <w:sz w:val="28"/>
          <w:lang w:val="ro-RO"/>
        </w:rPr>
        <w:t xml:space="preserve">          Avantajele platformei e-learning</w:t>
      </w:r>
    </w:p>
    <w:p w:rsidR="0067398E" w:rsidRDefault="0067398E" w:rsidP="0067398E">
      <w:pPr>
        <w:pStyle w:val="text"/>
        <w:ind w:firstLine="709"/>
        <w:rPr>
          <w:lang w:val="ro-RO"/>
        </w:rPr>
      </w:pPr>
      <w:r>
        <w:rPr>
          <w:lang w:val="ro-RO"/>
        </w:rPr>
        <w:lastRenderedPageBreak/>
        <w:t>Dezvoltarea portalului de e-learning ajută educatorii și studenții să economisească ore de timp în timp ce gestionează, creează și oferă cursuri de educație și formare pentru studenți.</w:t>
      </w:r>
    </w:p>
    <w:p w:rsidR="0067398E" w:rsidRDefault="0067398E" w:rsidP="0067398E">
      <w:pPr>
        <w:pStyle w:val="text"/>
        <w:ind w:firstLine="709"/>
        <w:rPr>
          <w:lang w:val="ro-RO"/>
        </w:rPr>
      </w:pPr>
      <w:r>
        <w:rPr>
          <w:lang w:val="ro-RO"/>
        </w:rPr>
        <w:t>Platforma de e-learning este accesibilă tuturor cursanților care urmează cursuri online din orice parte a lumii și de pe orice dispozitiv, inclusiv mobil, laptouri, tablete, etc.</w:t>
      </w:r>
    </w:p>
    <w:p w:rsidR="0067398E" w:rsidRDefault="0067398E" w:rsidP="0067398E">
      <w:pPr>
        <w:pStyle w:val="text"/>
        <w:ind w:firstLine="709"/>
        <w:rPr>
          <w:lang w:val="ro-RO"/>
        </w:rPr>
      </w:pPr>
      <w:del w:id="40" w:author="Windows User" w:date="2023-05-31T07:46:00Z">
        <w:r w:rsidDel="00C54A98">
          <w:rPr>
            <w:lang w:val="ro-RO"/>
          </w:rPr>
          <w:delText xml:space="preserve">În calitate de cadre universitare, puteți vedea cât de mult </w:delText>
        </w:r>
      </w:del>
      <w:ins w:id="41" w:author="Windows User" w:date="2023-05-31T07:46:00Z">
        <w:r w:rsidR="00C54A98">
          <w:rPr>
            <w:lang w:val="ro-RO"/>
          </w:rPr>
          <w:t xml:space="preserve">În ultima vreme, se observă tendința ca </w:t>
        </w:r>
      </w:ins>
      <w:r>
        <w:rPr>
          <w:lang w:val="ro-RO"/>
        </w:rPr>
        <w:t xml:space="preserve">studenții din învățământul superior </w:t>
      </w:r>
      <w:ins w:id="42" w:author="Windows User" w:date="2023-05-31T07:47:00Z">
        <w:r w:rsidR="00C54A98">
          <w:rPr>
            <w:lang w:val="ro-RO"/>
          </w:rPr>
          <w:t xml:space="preserve">să utilizeze </w:t>
        </w:r>
      </w:ins>
      <w:del w:id="43" w:author="Windows User" w:date="2023-05-31T07:47:00Z">
        <w:r w:rsidDel="00C54A98">
          <w:rPr>
            <w:lang w:val="ro-RO"/>
          </w:rPr>
          <w:delText>se bazează pe</w:delText>
        </w:r>
      </w:del>
      <w:r>
        <w:rPr>
          <w:lang w:val="ro-RO"/>
        </w:rPr>
        <w:t xml:space="preserve"> metodele de învățare online pentru educația lor. Numeroase studii au arătat că timpul de învățare se poate reduce cu 40 pâna la 60% cu soluțiile de e-learning oferite în comparație cu învățarea într-o clasă tradițională.</w:t>
      </w:r>
    </w:p>
    <w:p w:rsidR="0067398E" w:rsidRDefault="0067398E" w:rsidP="0067398E">
      <w:pPr>
        <w:pStyle w:val="text"/>
        <w:ind w:firstLine="709"/>
        <w:rPr>
          <w:lang w:val="ro-RO"/>
        </w:rPr>
      </w:pPr>
      <w:r>
        <w:rPr>
          <w:lang w:val="ro-RO"/>
        </w:rPr>
        <w:t xml:space="preserve">Beneficiile e-learning-ului pentru profesori îi pot ajuta să economisească timp și </w:t>
      </w:r>
      <w:del w:id="44" w:author="Windows User" w:date="2023-05-31T07:48:00Z">
        <w:r w:rsidDel="00EB16FA">
          <w:rPr>
            <w:lang w:val="ro-RO"/>
          </w:rPr>
          <w:delText xml:space="preserve">sa </w:delText>
        </w:r>
      </w:del>
      <w:ins w:id="45" w:author="Windows User" w:date="2023-05-31T07:48:00Z">
        <w:r w:rsidR="00EB16FA">
          <w:rPr>
            <w:lang w:val="ro-RO"/>
          </w:rPr>
          <w:t xml:space="preserve">să </w:t>
        </w:r>
      </w:ins>
      <w:r>
        <w:rPr>
          <w:lang w:val="ro-RO"/>
        </w:rPr>
        <w:t>le permită să se concentreze pe propria lor dezvoltare.</w:t>
      </w:r>
    </w:p>
    <w:p w:rsidR="0067398E" w:rsidRDefault="0067398E" w:rsidP="0067398E">
      <w:pPr>
        <w:pStyle w:val="text"/>
        <w:ind w:firstLine="0"/>
        <w:jc w:val="left"/>
        <w:rPr>
          <w:b/>
          <w:sz w:val="28"/>
          <w:lang w:val="ro-RO"/>
        </w:rPr>
      </w:pPr>
    </w:p>
    <w:p w:rsidR="0067398E" w:rsidRDefault="0067398E" w:rsidP="0067398E">
      <w:pPr>
        <w:pStyle w:val="text"/>
        <w:ind w:firstLine="709"/>
        <w:jc w:val="left"/>
        <w:rPr>
          <w:b/>
          <w:sz w:val="28"/>
          <w:lang w:val="ro-RO"/>
        </w:rPr>
      </w:pPr>
      <w:r>
        <w:rPr>
          <w:b/>
          <w:sz w:val="28"/>
          <w:lang w:val="ro-RO"/>
        </w:rPr>
        <w:t>Dezavantajele platformei e-learning</w:t>
      </w:r>
    </w:p>
    <w:p w:rsidR="0067398E" w:rsidRDefault="0067398E" w:rsidP="0067398E">
      <w:pPr>
        <w:pStyle w:val="text"/>
        <w:ind w:firstLine="709"/>
        <w:jc w:val="left"/>
        <w:rPr>
          <w:lang w:val="ro-RO"/>
        </w:rPr>
      </w:pPr>
      <w:r>
        <w:rPr>
          <w:lang w:val="ro-RO"/>
        </w:rPr>
        <w:t xml:space="preserve">Platformele de e-learning sunt o alternativă bună pentru studenții independenți, auto-motivați, dar problemele tehnice și nevoia de contact uman limitează utilitatea acesteia pentru studenții cu alte stiluri de învățare. De exemplu, un cursant care utilizează o metodă de învățare electronică asincronă s-ar putea găsi în imposibilitatea de a finaliza cu succes un curs de învățare electronică fară structura adăugată a unui termen limită sau răspunsul instantaneu la întrebările oferite de o metodă de învățare electronică </w:t>
      </w:r>
      <w:del w:id="46" w:author="Windows User" w:date="2023-05-31T07:48:00Z">
        <w:r w:rsidDel="00EB16FA">
          <w:rPr>
            <w:lang w:val="ro-RO"/>
          </w:rPr>
          <w:delText xml:space="preserve">sincrona </w:delText>
        </w:r>
      </w:del>
      <w:ins w:id="47" w:author="Windows User" w:date="2023-05-31T07:48:00Z">
        <w:r w:rsidR="00EB16FA">
          <w:rPr>
            <w:lang w:val="ro-RO"/>
          </w:rPr>
          <w:t xml:space="preserve">sincronă </w:t>
        </w:r>
      </w:ins>
      <w:r>
        <w:rPr>
          <w:lang w:val="ro-RO"/>
        </w:rPr>
        <w:t xml:space="preserve">sau de învățare tradițională. </w:t>
      </w:r>
    </w:p>
    <w:p w:rsidR="0067398E" w:rsidRDefault="0067398E" w:rsidP="0067398E">
      <w:pPr>
        <w:pStyle w:val="text"/>
        <w:ind w:firstLine="709"/>
        <w:jc w:val="left"/>
        <w:rPr>
          <w:lang w:val="ro-RO"/>
        </w:rPr>
      </w:pPr>
      <w:r>
        <w:rPr>
          <w:lang w:val="ro-RO"/>
        </w:rPr>
        <w:t xml:space="preserve">Un alt dezavantaj al folosirii metodelor de e-learning, în special pe resurse gratuite și </w:t>
      </w:r>
      <w:del w:id="48" w:author="Windows User" w:date="2023-05-31T07:48:00Z">
        <w:r w:rsidDel="00EB16FA">
          <w:rPr>
            <w:lang w:val="ro-RO"/>
          </w:rPr>
          <w:delText xml:space="preserve">usor </w:delText>
        </w:r>
      </w:del>
      <w:ins w:id="49" w:author="Windows User" w:date="2023-05-31T07:48:00Z">
        <w:r w:rsidR="00EB16FA">
          <w:rPr>
            <w:lang w:val="ro-RO"/>
          </w:rPr>
          <w:t xml:space="preserve">ușor </w:t>
        </w:r>
      </w:ins>
      <w:r>
        <w:rPr>
          <w:lang w:val="ro-RO"/>
        </w:rPr>
        <w:t xml:space="preserve">accesibile, este că uneori calitatea și credibilitatea conținutului sau profesorului nu sunt transparente. </w:t>
      </w:r>
    </w:p>
    <w:p w:rsidR="008B543C" w:rsidRDefault="008B543C" w:rsidP="00B30DFF">
      <w:pPr>
        <w:pStyle w:val="text"/>
        <w:ind w:firstLine="709"/>
        <w:jc w:val="left"/>
        <w:rPr>
          <w:b/>
          <w:sz w:val="28"/>
          <w:lang w:val="ro-RO"/>
        </w:rPr>
      </w:pPr>
    </w:p>
    <w:p w:rsidR="00456DA0" w:rsidRDefault="00375F9F" w:rsidP="00B30DFF">
      <w:pPr>
        <w:pStyle w:val="text"/>
        <w:ind w:firstLine="709"/>
        <w:jc w:val="left"/>
        <w:rPr>
          <w:b/>
          <w:sz w:val="28"/>
          <w:lang w:val="ro-RO"/>
        </w:rPr>
      </w:pPr>
      <w:r>
        <w:rPr>
          <w:b/>
          <w:sz w:val="28"/>
          <w:lang w:val="ro-RO"/>
        </w:rPr>
        <w:t>Smartphone-uri</w:t>
      </w:r>
    </w:p>
    <w:p w:rsidR="00456DA0" w:rsidRDefault="00375F9F" w:rsidP="00763455">
      <w:pPr>
        <w:pStyle w:val="text"/>
        <w:ind w:firstLine="709"/>
        <w:rPr>
          <w:lang w:val="ro-RO"/>
        </w:rPr>
      </w:pPr>
      <w:r>
        <w:rPr>
          <w:lang w:val="ro-RO"/>
        </w:rPr>
        <w:t xml:space="preserve">Un smartphone este un telefon mobil care conține un </w:t>
      </w:r>
      <w:r w:rsidR="00B76D95">
        <w:rPr>
          <w:lang w:val="ro-RO"/>
        </w:rPr>
        <w:t>computer în interior, adică conține elementele tipice unui computer:</w:t>
      </w:r>
    </w:p>
    <w:p w:rsidR="00B76D95" w:rsidRDefault="00B76D95" w:rsidP="00B76D95">
      <w:pPr>
        <w:pStyle w:val="text"/>
        <w:numPr>
          <w:ilvl w:val="0"/>
          <w:numId w:val="18"/>
        </w:numPr>
        <w:rPr>
          <w:lang w:val="ro-RO"/>
        </w:rPr>
      </w:pPr>
      <w:r>
        <w:rPr>
          <w:lang w:val="ro-RO"/>
        </w:rPr>
        <w:t>Procesor</w:t>
      </w:r>
    </w:p>
    <w:p w:rsidR="00B76D95" w:rsidRDefault="00B76D95" w:rsidP="00B76D95">
      <w:pPr>
        <w:pStyle w:val="text"/>
        <w:numPr>
          <w:ilvl w:val="0"/>
          <w:numId w:val="18"/>
        </w:numPr>
        <w:rPr>
          <w:lang w:val="ro-RO"/>
        </w:rPr>
      </w:pPr>
      <w:r>
        <w:rPr>
          <w:lang w:val="ro-RO"/>
        </w:rPr>
        <w:t>Memorie</w:t>
      </w:r>
    </w:p>
    <w:p w:rsidR="00B76D95" w:rsidRDefault="00B76D95" w:rsidP="00B76D95">
      <w:pPr>
        <w:pStyle w:val="text"/>
        <w:numPr>
          <w:ilvl w:val="0"/>
          <w:numId w:val="18"/>
        </w:numPr>
        <w:rPr>
          <w:lang w:val="ro-RO"/>
        </w:rPr>
      </w:pPr>
      <w:r>
        <w:rPr>
          <w:lang w:val="ro-RO"/>
        </w:rPr>
        <w:lastRenderedPageBreak/>
        <w:t>Spațiu de stocare</w:t>
      </w:r>
    </w:p>
    <w:p w:rsidR="00B76D95" w:rsidRPr="00762F29" w:rsidRDefault="00B76D95" w:rsidP="00762F29">
      <w:pPr>
        <w:pStyle w:val="text"/>
        <w:numPr>
          <w:ilvl w:val="0"/>
          <w:numId w:val="18"/>
        </w:numPr>
        <w:rPr>
          <w:lang w:val="ro-RO"/>
        </w:rPr>
      </w:pPr>
      <w:r>
        <w:rPr>
          <w:lang w:val="ro-RO"/>
        </w:rPr>
        <w:t>Sistem de operare</w:t>
      </w:r>
    </w:p>
    <w:p w:rsidR="00000000" w:rsidRDefault="00B76D95">
      <w:pPr>
        <w:pStyle w:val="text"/>
        <w:ind w:firstLine="0"/>
        <w:rPr>
          <w:lang w:val="ro-RO"/>
        </w:rPr>
        <w:pPrChange w:id="50" w:author="Windows User" w:date="2023-05-31T07:49:00Z">
          <w:pPr>
            <w:pStyle w:val="text"/>
            <w:ind w:firstLine="709"/>
          </w:pPr>
        </w:pPrChange>
      </w:pPr>
      <w:del w:id="51" w:author="Windows User" w:date="2023-05-31T07:49:00Z">
        <w:r w:rsidDel="00EB16FA">
          <w:rPr>
            <w:lang w:val="ro-RO"/>
          </w:rPr>
          <w:delText>D</w:delText>
        </w:r>
      </w:del>
      <w:ins w:id="52" w:author="Windows User" w:date="2023-05-31T07:49:00Z">
        <w:r w:rsidR="00EB16FA">
          <w:rPr>
            <w:lang w:val="ro-RO"/>
          </w:rPr>
          <w:t>d</w:t>
        </w:r>
      </w:ins>
      <w:r>
        <w:rPr>
          <w:lang w:val="ro-RO"/>
        </w:rPr>
        <w:t xml:space="preserve">ar </w:t>
      </w:r>
      <w:del w:id="53" w:author="Windows User" w:date="2023-05-31T07:49:00Z">
        <w:r w:rsidDel="00EB16FA">
          <w:rPr>
            <w:lang w:val="ro-RO"/>
          </w:rPr>
          <w:delText xml:space="preserve">si </w:delText>
        </w:r>
      </w:del>
      <w:ins w:id="54" w:author="Windows User" w:date="2023-05-31T07:49:00Z">
        <w:r w:rsidR="00EB16FA">
          <w:rPr>
            <w:lang w:val="ro-RO"/>
          </w:rPr>
          <w:t xml:space="preserve">și </w:t>
        </w:r>
      </w:ins>
      <w:r>
        <w:rPr>
          <w:lang w:val="ro-RO"/>
        </w:rPr>
        <w:t>elemente extra precum cameră, GPS, accel</w:t>
      </w:r>
      <w:ins w:id="55" w:author="Windows User" w:date="2023-05-31T07:50:00Z">
        <w:r w:rsidR="00EB16FA">
          <w:rPr>
            <w:lang w:val="ro-RO"/>
          </w:rPr>
          <w:t>e</w:t>
        </w:r>
      </w:ins>
      <w:del w:id="56" w:author="Windows User" w:date="2023-05-31T07:50:00Z">
        <w:r w:rsidDel="00EB16FA">
          <w:rPr>
            <w:lang w:val="ro-RO"/>
          </w:rPr>
          <w:delText>o</w:delText>
        </w:r>
      </w:del>
      <w:r>
        <w:rPr>
          <w:lang w:val="ro-RO"/>
        </w:rPr>
        <w:t>rometre, giroscoape, etc.</w:t>
      </w:r>
    </w:p>
    <w:p w:rsidR="00B76D95" w:rsidRDefault="00B76D95" w:rsidP="00B76D95">
      <w:pPr>
        <w:pStyle w:val="text"/>
        <w:ind w:firstLine="709"/>
        <w:rPr>
          <w:lang w:val="ro-RO"/>
        </w:rPr>
      </w:pPr>
      <w:r>
        <w:rPr>
          <w:lang w:val="ro-RO"/>
        </w:rPr>
        <w:t>Datorită faptului că un smartphone conține elemente de computer, programatorii pot dezvolta aplicații software pentru ele sau mai bine spus, aplicații.</w:t>
      </w:r>
    </w:p>
    <w:p w:rsidR="00B76D95" w:rsidRDefault="00B76D95" w:rsidP="00B76D95">
      <w:pPr>
        <w:pStyle w:val="text"/>
        <w:ind w:firstLine="709"/>
        <w:rPr>
          <w:lang w:val="ro-RO"/>
        </w:rPr>
      </w:pPr>
      <w:r>
        <w:rPr>
          <w:lang w:val="ro-RO"/>
        </w:rPr>
        <w:t xml:space="preserve">Dezvoltarea aplicațiilor este </w:t>
      </w:r>
      <w:del w:id="57" w:author="Windows User" w:date="2023-05-31T07:50:00Z">
        <w:r w:rsidDel="00EB16FA">
          <w:rPr>
            <w:lang w:val="ro-RO"/>
          </w:rPr>
          <w:delText xml:space="preserve">strans </w:delText>
        </w:r>
      </w:del>
      <w:ins w:id="58" w:author="Windows User" w:date="2023-05-31T07:50:00Z">
        <w:r w:rsidR="00EB16FA">
          <w:rPr>
            <w:lang w:val="ro-RO"/>
          </w:rPr>
          <w:t xml:space="preserve">strâns </w:t>
        </w:r>
      </w:ins>
      <w:r>
        <w:rPr>
          <w:lang w:val="ro-RO"/>
        </w:rPr>
        <w:t>legată de sistemul de operare folosit de smartphone</w:t>
      </w:r>
      <w:del w:id="59" w:author="Windows User" w:date="2023-05-31T07:50:00Z">
        <w:r w:rsidDel="00EB16FA">
          <w:rPr>
            <w:lang w:val="ro-RO"/>
          </w:rPr>
          <w:delText>, astfel</w:delText>
        </w:r>
      </w:del>
      <w:ins w:id="60" w:author="Windows User" w:date="2023-05-31T07:50:00Z">
        <w:r w:rsidR="00EB16FA">
          <w:rPr>
            <w:lang w:val="ro-RO"/>
          </w:rPr>
          <w:t>.</w:t>
        </w:r>
      </w:ins>
      <w:r>
        <w:rPr>
          <w:lang w:val="ro-RO"/>
        </w:rPr>
        <w:t xml:space="preserve"> </w:t>
      </w:r>
      <w:del w:id="61" w:author="Windows User" w:date="2023-05-31T07:50:00Z">
        <w:r w:rsidDel="00EB16FA">
          <w:rPr>
            <w:lang w:val="ro-RO"/>
          </w:rPr>
          <w:delText>p</w:delText>
        </w:r>
      </w:del>
      <w:ins w:id="62" w:author="Windows User" w:date="2023-05-31T07:50:00Z">
        <w:r w:rsidR="00EB16FA">
          <w:rPr>
            <w:lang w:val="ro-RO"/>
          </w:rPr>
          <w:t>P</w:t>
        </w:r>
      </w:ins>
      <w:r>
        <w:rPr>
          <w:lang w:val="ro-RO"/>
        </w:rPr>
        <w:t>utem distinge următoarele sisteme de operare:</w:t>
      </w:r>
    </w:p>
    <w:p w:rsidR="00B76D95" w:rsidRDefault="00B76D95" w:rsidP="00B76D95">
      <w:pPr>
        <w:pStyle w:val="text"/>
        <w:numPr>
          <w:ilvl w:val="0"/>
          <w:numId w:val="19"/>
        </w:numPr>
        <w:rPr>
          <w:lang w:val="ro-RO"/>
        </w:rPr>
      </w:pPr>
      <w:r>
        <w:rPr>
          <w:lang w:val="ro-RO"/>
        </w:rPr>
        <w:t>Android</w:t>
      </w:r>
    </w:p>
    <w:p w:rsidR="00B76D95" w:rsidRDefault="00B76D95" w:rsidP="00B76D95">
      <w:pPr>
        <w:pStyle w:val="text"/>
        <w:numPr>
          <w:ilvl w:val="0"/>
          <w:numId w:val="19"/>
        </w:numPr>
        <w:rPr>
          <w:lang w:val="ro-RO"/>
        </w:rPr>
      </w:pPr>
      <w:r>
        <w:rPr>
          <w:lang w:val="ro-RO"/>
        </w:rPr>
        <w:t>iOS</w:t>
      </w:r>
    </w:p>
    <w:p w:rsidR="00B76D95" w:rsidRDefault="00B76D95" w:rsidP="00B76D95">
      <w:pPr>
        <w:pStyle w:val="text"/>
        <w:numPr>
          <w:ilvl w:val="0"/>
          <w:numId w:val="19"/>
        </w:numPr>
        <w:rPr>
          <w:lang w:val="ro-RO"/>
        </w:rPr>
      </w:pPr>
      <w:r>
        <w:rPr>
          <w:lang w:val="ro-RO"/>
        </w:rPr>
        <w:t>BlackBerry</w:t>
      </w:r>
    </w:p>
    <w:p w:rsidR="00B76D95" w:rsidRDefault="00B76D95" w:rsidP="00B76D95">
      <w:pPr>
        <w:pStyle w:val="text"/>
        <w:numPr>
          <w:ilvl w:val="0"/>
          <w:numId w:val="19"/>
        </w:numPr>
        <w:rPr>
          <w:lang w:val="ro-RO"/>
        </w:rPr>
      </w:pPr>
      <w:r>
        <w:rPr>
          <w:lang w:val="ro-RO"/>
        </w:rPr>
        <w:t>Windows</w:t>
      </w:r>
    </w:p>
    <w:p w:rsidR="00B76D95" w:rsidRPr="00762F29" w:rsidRDefault="00B76D95" w:rsidP="00762F29">
      <w:pPr>
        <w:pStyle w:val="text"/>
        <w:numPr>
          <w:ilvl w:val="0"/>
          <w:numId w:val="19"/>
        </w:numPr>
        <w:rPr>
          <w:lang w:val="ro-RO"/>
        </w:rPr>
      </w:pPr>
      <w:r>
        <w:rPr>
          <w:lang w:val="ro-RO"/>
        </w:rPr>
        <w:t>Symbian</w:t>
      </w:r>
    </w:p>
    <w:p w:rsidR="008B543C" w:rsidRDefault="008B543C" w:rsidP="00763455">
      <w:pPr>
        <w:pStyle w:val="text"/>
        <w:ind w:firstLine="709"/>
        <w:rPr>
          <w:lang w:val="ro-RO"/>
        </w:rPr>
      </w:pPr>
    </w:p>
    <w:p w:rsidR="00812370" w:rsidRPr="007611D6" w:rsidRDefault="0023116A" w:rsidP="0023116A">
      <w:pPr>
        <w:pStyle w:val="text"/>
        <w:ind w:firstLine="0"/>
        <w:jc w:val="left"/>
        <w:rPr>
          <w:b/>
          <w:sz w:val="28"/>
          <w:szCs w:val="28"/>
          <w:lang w:val="ro-RO"/>
        </w:rPr>
      </w:pPr>
      <w:r>
        <w:rPr>
          <w:b/>
          <w:lang w:val="ro-RO"/>
        </w:rPr>
        <w:t xml:space="preserve">            </w:t>
      </w:r>
      <w:r w:rsidR="00762F29" w:rsidRPr="007611D6">
        <w:rPr>
          <w:b/>
          <w:sz w:val="28"/>
          <w:szCs w:val="28"/>
          <w:lang w:val="ro-RO"/>
        </w:rPr>
        <w:t xml:space="preserve">Telefoane care folosesc sistemul de operare </w:t>
      </w:r>
      <w:del w:id="63" w:author="Windows User" w:date="2023-05-31T07:51:00Z">
        <w:r w:rsidR="00762F29" w:rsidRPr="007611D6" w:rsidDel="00EB16FA">
          <w:rPr>
            <w:b/>
            <w:sz w:val="28"/>
            <w:szCs w:val="28"/>
            <w:lang w:val="ro-RO"/>
          </w:rPr>
          <w:delText>a</w:delText>
        </w:r>
      </w:del>
      <w:ins w:id="64" w:author="Windows User" w:date="2023-05-31T07:51:00Z">
        <w:r w:rsidR="00EB16FA">
          <w:rPr>
            <w:b/>
            <w:sz w:val="28"/>
            <w:szCs w:val="28"/>
            <w:lang w:val="ro-RO"/>
          </w:rPr>
          <w:t>A</w:t>
        </w:r>
      </w:ins>
      <w:r w:rsidR="00762F29" w:rsidRPr="007611D6">
        <w:rPr>
          <w:b/>
          <w:sz w:val="28"/>
          <w:szCs w:val="28"/>
          <w:lang w:val="ro-RO"/>
        </w:rPr>
        <w:t>ndroid</w:t>
      </w:r>
    </w:p>
    <w:p w:rsidR="00DA4D44" w:rsidRDefault="007611D6" w:rsidP="00763455">
      <w:pPr>
        <w:pStyle w:val="text"/>
        <w:ind w:firstLine="709"/>
        <w:rPr>
          <w:lang w:val="ro-RO"/>
        </w:rPr>
      </w:pPr>
      <w:r>
        <w:rPr>
          <w:lang w:val="ro-RO"/>
        </w:rPr>
        <w:t xml:space="preserve">La ora actuală există </w:t>
      </w:r>
      <w:del w:id="65" w:author="Windows User" w:date="2023-05-31T07:51:00Z">
        <w:r w:rsidDel="00EB16FA">
          <w:rPr>
            <w:lang w:val="ro-RO"/>
          </w:rPr>
          <w:delText>peste 100</w:delText>
        </w:r>
      </w:del>
      <w:ins w:id="66" w:author="Windows User" w:date="2023-05-31T07:51:00Z">
        <w:r w:rsidR="00EB16FA">
          <w:rPr>
            <w:lang w:val="ro-RO"/>
          </w:rPr>
          <w:t>o gamă vastă</w:t>
        </w:r>
      </w:ins>
      <w:r>
        <w:rPr>
          <w:lang w:val="ro-RO"/>
        </w:rPr>
        <w:t xml:space="preserve"> de telefoane mobile sau tablete diferite care folosesc sistemul de operare </w:t>
      </w:r>
      <w:del w:id="67" w:author="Windows User" w:date="2023-05-31T07:51:00Z">
        <w:r w:rsidDel="00EB16FA">
          <w:rPr>
            <w:lang w:val="ro-RO"/>
          </w:rPr>
          <w:delText>a</w:delText>
        </w:r>
      </w:del>
      <w:ins w:id="68" w:author="Windows User" w:date="2023-05-31T07:51:00Z">
        <w:r w:rsidR="00EB16FA">
          <w:rPr>
            <w:lang w:val="ro-RO"/>
          </w:rPr>
          <w:t>A</w:t>
        </w:r>
      </w:ins>
      <w:r>
        <w:rPr>
          <w:lang w:val="ro-RO"/>
        </w:rPr>
        <w:t xml:space="preserve">ndroid. Fiecare dispozitiv are o rezoluție diferită, un procesor diferit, o cantitate de memorie disponibilă diferită ceea ce face foarte dificil pentru dezvoltatori </w:t>
      </w:r>
      <w:del w:id="69" w:author="Windows User" w:date="2023-05-31T07:52:00Z">
        <w:r w:rsidDel="00EB16FA">
          <w:rPr>
            <w:lang w:val="ro-RO"/>
          </w:rPr>
          <w:delText xml:space="preserve">dezvolvtarea </w:delText>
        </w:r>
      </w:del>
      <w:ins w:id="70" w:author="Windows User" w:date="2023-05-31T07:52:00Z">
        <w:r w:rsidR="00EB16FA">
          <w:rPr>
            <w:lang w:val="ro-RO"/>
          </w:rPr>
          <w:t xml:space="preserve">scrierea </w:t>
        </w:r>
      </w:ins>
      <w:r>
        <w:rPr>
          <w:lang w:val="ro-RO"/>
        </w:rPr>
        <w:t>aplicațiilor în sine</w:t>
      </w:r>
      <w:ins w:id="71" w:author="Windows User" w:date="2023-05-31T07:52:00Z">
        <w:r w:rsidR="00EB16FA">
          <w:rPr>
            <w:lang w:val="ro-RO"/>
          </w:rPr>
          <w:t>,</w:t>
        </w:r>
      </w:ins>
      <w:r>
        <w:rPr>
          <w:lang w:val="ro-RO"/>
        </w:rPr>
        <w:t xml:space="preserve"> dar și testarea </w:t>
      </w:r>
      <w:del w:id="72" w:author="Windows User" w:date="2023-05-31T07:52:00Z">
        <w:r w:rsidDel="00EB16FA">
          <w:rPr>
            <w:lang w:val="ro-RO"/>
          </w:rPr>
          <w:delText xml:space="preserve">aplicațiilor </w:delText>
        </w:r>
      </w:del>
      <w:ins w:id="73" w:author="Windows User" w:date="2023-05-31T07:52:00Z">
        <w:r w:rsidR="00EB16FA">
          <w:rPr>
            <w:lang w:val="ro-RO"/>
          </w:rPr>
          <w:t xml:space="preserve">acestora </w:t>
        </w:r>
      </w:ins>
      <w:r>
        <w:rPr>
          <w:lang w:val="ro-RO"/>
        </w:rPr>
        <w:t>pe dispozitive reale.</w:t>
      </w:r>
    </w:p>
    <w:p w:rsidR="007611D6" w:rsidRDefault="007611D6" w:rsidP="00763455">
      <w:pPr>
        <w:pStyle w:val="text"/>
        <w:ind w:firstLine="709"/>
        <w:rPr>
          <w:lang w:val="ro-RO"/>
        </w:rPr>
      </w:pPr>
      <w:r>
        <w:rPr>
          <w:lang w:val="ro-RO"/>
        </w:rPr>
        <w:t>Deoarece fiecare telefon mobil are o rezoluție diferită</w:t>
      </w:r>
      <w:ins w:id="74" w:author="Windows User" w:date="2023-05-31T07:52:00Z">
        <w:r w:rsidR="00EB16FA">
          <w:rPr>
            <w:lang w:val="ro-RO"/>
          </w:rPr>
          <w:t>,</w:t>
        </w:r>
      </w:ins>
      <w:r>
        <w:rPr>
          <w:lang w:val="ro-RO"/>
        </w:rPr>
        <w:t xml:space="preserve"> fiecare componentă </w:t>
      </w:r>
      <w:del w:id="75" w:author="Windows User" w:date="2023-05-31T07:52:00Z">
        <w:r w:rsidDel="00EB16FA">
          <w:rPr>
            <w:lang w:val="ro-RO"/>
          </w:rPr>
          <w:delText xml:space="preserve">ale </w:delText>
        </w:r>
      </w:del>
      <w:ins w:id="76" w:author="Windows User" w:date="2023-05-31T07:52:00Z">
        <w:r w:rsidR="00EB16FA">
          <w:rPr>
            <w:lang w:val="ro-RO"/>
          </w:rPr>
          <w:t xml:space="preserve">a </w:t>
        </w:r>
      </w:ins>
      <w:r>
        <w:rPr>
          <w:lang w:val="ro-RO"/>
        </w:rPr>
        <w:t>interfeței cu utilizatorul va fi diferită</w:t>
      </w:r>
      <w:ins w:id="77" w:author="Windows User" w:date="2023-05-31T07:52:00Z">
        <w:r w:rsidR="00EB16FA">
          <w:rPr>
            <w:lang w:val="ro-RO"/>
          </w:rPr>
          <w:t>,</w:t>
        </w:r>
      </w:ins>
      <w:r>
        <w:rPr>
          <w:lang w:val="ro-RO"/>
        </w:rPr>
        <w:t xml:space="preserve"> în funcție de telefon</w:t>
      </w:r>
      <w:r w:rsidR="008300CD">
        <w:rPr>
          <w:lang w:val="ro-RO"/>
        </w:rPr>
        <w:t xml:space="preserve">ul mobil sau </w:t>
      </w:r>
      <w:del w:id="78" w:author="Windows User" w:date="2023-05-31T07:52:00Z">
        <w:r w:rsidR="008300CD" w:rsidDel="00EB16FA">
          <w:rPr>
            <w:lang w:val="ro-RO"/>
          </w:rPr>
          <w:delText xml:space="preserve">tabletă </w:delText>
        </w:r>
      </w:del>
      <w:ins w:id="79" w:author="Windows User" w:date="2023-05-31T07:52:00Z">
        <w:r w:rsidR="00EB16FA">
          <w:rPr>
            <w:lang w:val="ro-RO"/>
          </w:rPr>
          <w:t xml:space="preserve">tableta </w:t>
        </w:r>
      </w:ins>
      <w:r w:rsidR="008300CD">
        <w:rPr>
          <w:lang w:val="ro-RO"/>
        </w:rPr>
        <w:t>care rulează aplicația. În ace</w:t>
      </w:r>
      <w:ins w:id="80" w:author="Windows User" w:date="2023-05-31T07:53:00Z">
        <w:r w:rsidR="00EB16FA">
          <w:rPr>
            <w:lang w:val="ro-RO"/>
          </w:rPr>
          <w:t>e</w:t>
        </w:r>
      </w:ins>
      <w:r w:rsidR="008300CD">
        <w:rPr>
          <w:lang w:val="ro-RO"/>
        </w:rPr>
        <w:t xml:space="preserve">ași idee, din cauză </w:t>
      </w:r>
      <w:del w:id="81" w:author="Windows User" w:date="2023-05-31T07:53:00Z">
        <w:r w:rsidR="008300CD" w:rsidDel="00EB16FA">
          <w:rPr>
            <w:lang w:val="ro-RO"/>
          </w:rPr>
          <w:delText xml:space="preserve">ca </w:delText>
        </w:r>
      </w:del>
      <w:ins w:id="82" w:author="Windows User" w:date="2023-05-31T07:53:00Z">
        <w:r w:rsidR="00EB16FA">
          <w:rPr>
            <w:lang w:val="ro-RO"/>
          </w:rPr>
          <w:t xml:space="preserve">că </w:t>
        </w:r>
      </w:ins>
      <w:r w:rsidR="008300CD">
        <w:rPr>
          <w:lang w:val="ro-RO"/>
        </w:rPr>
        <w:t>telefoane</w:t>
      </w:r>
      <w:ins w:id="83" w:author="Windows User" w:date="2023-05-31T07:53:00Z">
        <w:r w:rsidR="00EB16FA">
          <w:rPr>
            <w:lang w:val="ro-RO"/>
          </w:rPr>
          <w:t>le</w:t>
        </w:r>
      </w:ins>
      <w:r w:rsidR="008300CD">
        <w:rPr>
          <w:lang w:val="ro-RO"/>
        </w:rPr>
        <w:t xml:space="preserve"> mobile sau tablete</w:t>
      </w:r>
      <w:ins w:id="84" w:author="Windows User" w:date="2023-05-31T07:53:00Z">
        <w:r w:rsidR="00EB16FA">
          <w:rPr>
            <w:lang w:val="ro-RO"/>
          </w:rPr>
          <w:t>le</w:t>
        </w:r>
      </w:ins>
      <w:r w:rsidR="008300CD">
        <w:rPr>
          <w:lang w:val="ro-RO"/>
        </w:rPr>
        <w:t xml:space="preserve"> folosesc procesoare diferite din punct de vedere al perfomanței, aplicațiile pot rula diferit în funcție de </w:t>
      </w:r>
      <w:del w:id="85" w:author="Windows User" w:date="2023-05-31T07:53:00Z">
        <w:r w:rsidR="008300CD" w:rsidDel="00EB16FA">
          <w:rPr>
            <w:lang w:val="ro-RO"/>
          </w:rPr>
          <w:delText xml:space="preserve">puterea </w:delText>
        </w:r>
      </w:del>
      <w:ins w:id="86" w:author="Windows User" w:date="2023-05-31T07:53:00Z">
        <w:r w:rsidR="00EB16FA">
          <w:rPr>
            <w:lang w:val="ro-RO"/>
          </w:rPr>
          <w:t>performanțele componentelor</w:t>
        </w:r>
      </w:ins>
      <w:del w:id="87" w:author="Windows User" w:date="2023-05-31T07:53:00Z">
        <w:r w:rsidR="008300CD" w:rsidDel="00EB16FA">
          <w:rPr>
            <w:lang w:val="ro-RO"/>
          </w:rPr>
          <w:delText>procesorului</w:delText>
        </w:r>
      </w:del>
      <w:r w:rsidR="008300CD">
        <w:rPr>
          <w:lang w:val="ro-RO"/>
        </w:rPr>
        <w:t xml:space="preserve">. Acest aspect este important pentru dezvoltatorii de aplicații </w:t>
      </w:r>
      <w:del w:id="88" w:author="Windows User" w:date="2023-05-31T07:53:00Z">
        <w:r w:rsidR="008300CD" w:rsidDel="00EB16FA">
          <w:rPr>
            <w:lang w:val="ro-RO"/>
          </w:rPr>
          <w:delText>android</w:delText>
        </w:r>
      </w:del>
      <w:ins w:id="89" w:author="Windows User" w:date="2023-05-31T07:53:00Z">
        <w:r w:rsidR="00EB16FA">
          <w:rPr>
            <w:lang w:val="ro-RO"/>
          </w:rPr>
          <w:t>Android</w:t>
        </w:r>
      </w:ins>
      <w:r w:rsidR="008300CD">
        <w:rPr>
          <w:lang w:val="ro-RO"/>
        </w:rPr>
        <w:t>.</w:t>
      </w:r>
    </w:p>
    <w:p w:rsidR="00175E3F" w:rsidRDefault="00175E3F" w:rsidP="00763455">
      <w:pPr>
        <w:pStyle w:val="text"/>
        <w:ind w:firstLine="709"/>
        <w:rPr>
          <w:lang w:val="ro-RO"/>
        </w:rPr>
      </w:pPr>
    </w:p>
    <w:p w:rsidR="00175E3F" w:rsidRDefault="007611D6" w:rsidP="00175E3F">
      <w:pPr>
        <w:pStyle w:val="text"/>
        <w:ind w:firstLine="709"/>
        <w:jc w:val="center"/>
        <w:rPr>
          <w:lang w:val="ro-RO"/>
        </w:rPr>
      </w:pPr>
      <w:r>
        <w:rPr>
          <w:noProof/>
        </w:rPr>
        <w:lastRenderedPageBreak/>
        <w:drawing>
          <wp:inline distT="0" distB="0" distL="0" distR="0">
            <wp:extent cx="2255520" cy="3942608"/>
            <wp:effectExtent l="0" t="0" r="0" b="0"/>
            <wp:docPr id="14134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8251" cy="3947382"/>
                    </a:xfrm>
                    <a:prstGeom prst="rect">
                      <a:avLst/>
                    </a:prstGeom>
                    <a:noFill/>
                    <a:ln>
                      <a:noFill/>
                    </a:ln>
                  </pic:spPr>
                </pic:pic>
              </a:graphicData>
            </a:graphic>
          </wp:inline>
        </w:drawing>
      </w:r>
    </w:p>
    <w:p w:rsidR="00175E3F" w:rsidRDefault="00175E3F" w:rsidP="00175E3F">
      <w:pPr>
        <w:pStyle w:val="text"/>
        <w:ind w:firstLine="709"/>
        <w:jc w:val="center"/>
        <w:rPr>
          <w:lang w:val="ro-RO"/>
        </w:rPr>
      </w:pPr>
      <w:r>
        <w:rPr>
          <w:lang w:val="ro-RO"/>
        </w:rPr>
        <w:t xml:space="preserve">Fig </w:t>
      </w:r>
      <w:r w:rsidR="007611D6">
        <w:rPr>
          <w:lang w:val="ro-RO"/>
        </w:rPr>
        <w:t>1. Home screen Google Pixel 3a</w:t>
      </w:r>
    </w:p>
    <w:p w:rsidR="00175E3F" w:rsidRDefault="00175E3F" w:rsidP="00175E3F">
      <w:pPr>
        <w:pStyle w:val="text"/>
        <w:ind w:firstLine="709"/>
        <w:jc w:val="center"/>
        <w:rPr>
          <w:lang w:val="ro-RO"/>
        </w:rPr>
      </w:pPr>
    </w:p>
    <w:p w:rsidR="00807141" w:rsidRPr="003D77BC" w:rsidRDefault="003D77BC" w:rsidP="00763455">
      <w:pPr>
        <w:pStyle w:val="text"/>
        <w:ind w:firstLine="709"/>
        <w:rPr>
          <w:b/>
          <w:sz w:val="28"/>
          <w:szCs w:val="28"/>
          <w:lang w:val="ro-RO"/>
        </w:rPr>
      </w:pPr>
      <w:r>
        <w:rPr>
          <w:b/>
          <w:sz w:val="28"/>
          <w:szCs w:val="28"/>
          <w:lang w:val="ro-RO"/>
        </w:rPr>
        <w:t xml:space="preserve">Mediul de dezvoltare pentru aplicațiile </w:t>
      </w:r>
      <w:ins w:id="90" w:author="Windows User" w:date="2023-05-31T07:54:00Z">
        <w:r w:rsidR="00EB16FA">
          <w:rPr>
            <w:b/>
            <w:sz w:val="28"/>
            <w:szCs w:val="28"/>
            <w:lang w:val="ro-RO"/>
          </w:rPr>
          <w:t>A</w:t>
        </w:r>
      </w:ins>
      <w:del w:id="91" w:author="Windows User" w:date="2023-05-31T07:54:00Z">
        <w:r w:rsidDel="00EB16FA">
          <w:rPr>
            <w:b/>
            <w:sz w:val="28"/>
            <w:szCs w:val="28"/>
            <w:lang w:val="ro-RO"/>
          </w:rPr>
          <w:delText>a</w:delText>
        </w:r>
      </w:del>
      <w:r>
        <w:rPr>
          <w:b/>
          <w:sz w:val="28"/>
          <w:szCs w:val="28"/>
          <w:lang w:val="ro-RO"/>
        </w:rPr>
        <w:t>ndroid</w:t>
      </w:r>
    </w:p>
    <w:p w:rsidR="00807141" w:rsidRDefault="003D77BC" w:rsidP="00763455">
      <w:pPr>
        <w:pStyle w:val="text"/>
        <w:ind w:firstLine="709"/>
        <w:rPr>
          <w:lang w:val="ro-RO"/>
        </w:rPr>
      </w:pPr>
      <w:r>
        <w:rPr>
          <w:lang w:val="ro-RO"/>
        </w:rPr>
        <w:t xml:space="preserve">Mediul de </w:t>
      </w:r>
      <w:del w:id="92" w:author="Windows User" w:date="2023-05-31T07:54:00Z">
        <w:r w:rsidDel="00EB16FA">
          <w:rPr>
            <w:lang w:val="ro-RO"/>
          </w:rPr>
          <w:delText xml:space="preserve">dezolvatere </w:delText>
        </w:r>
      </w:del>
      <w:ins w:id="93" w:author="Windows User" w:date="2023-05-31T07:54:00Z">
        <w:r w:rsidR="00EB16FA">
          <w:rPr>
            <w:lang w:val="ro-RO"/>
          </w:rPr>
          <w:t xml:space="preserve">dezvoltare </w:t>
        </w:r>
      </w:ins>
      <w:r>
        <w:rPr>
          <w:lang w:val="ro-RO"/>
        </w:rPr>
        <w:t xml:space="preserve">folosit uzual pentru aplicațiile </w:t>
      </w:r>
      <w:del w:id="94" w:author="Windows User" w:date="2023-05-31T07:54:00Z">
        <w:r w:rsidDel="00EB16FA">
          <w:rPr>
            <w:lang w:val="ro-RO"/>
          </w:rPr>
          <w:delText xml:space="preserve">android </w:delText>
        </w:r>
      </w:del>
      <w:ins w:id="95" w:author="Windows User" w:date="2023-05-31T07:54:00Z">
        <w:r w:rsidR="00EB16FA">
          <w:rPr>
            <w:lang w:val="ro-RO"/>
          </w:rPr>
          <w:t xml:space="preserve">Android </w:t>
        </w:r>
      </w:ins>
      <w:del w:id="96" w:author="Windows User" w:date="2023-05-31T07:54:00Z">
        <w:r w:rsidDel="00EB16FA">
          <w:rPr>
            <w:lang w:val="ro-RO"/>
          </w:rPr>
          <w:delText xml:space="preserve">folosesc </w:delText>
        </w:r>
      </w:del>
      <w:ins w:id="97" w:author="Windows User" w:date="2023-05-31T07:54:00Z">
        <w:r w:rsidR="00EB16FA">
          <w:rPr>
            <w:lang w:val="ro-RO"/>
          </w:rPr>
          <w:t xml:space="preserve">folosește </w:t>
        </w:r>
      </w:ins>
      <w:r>
        <w:rPr>
          <w:lang w:val="ro-RO"/>
        </w:rPr>
        <w:t>urmatoarele elemente:</w:t>
      </w:r>
    </w:p>
    <w:p w:rsidR="003D77BC" w:rsidRDefault="003D77BC" w:rsidP="003D77BC">
      <w:pPr>
        <w:pStyle w:val="text"/>
        <w:numPr>
          <w:ilvl w:val="0"/>
          <w:numId w:val="20"/>
        </w:numPr>
        <w:rPr>
          <w:lang w:val="ro-RO"/>
        </w:rPr>
      </w:pPr>
      <w:r>
        <w:rPr>
          <w:lang w:val="ro-RO"/>
        </w:rPr>
        <w:t>Java Development Kit(JDK)</w:t>
      </w:r>
    </w:p>
    <w:p w:rsidR="003D77BC" w:rsidRDefault="003D77BC" w:rsidP="003D77BC">
      <w:pPr>
        <w:pStyle w:val="text"/>
        <w:numPr>
          <w:ilvl w:val="0"/>
          <w:numId w:val="20"/>
        </w:numPr>
        <w:rPr>
          <w:lang w:val="ro-RO"/>
        </w:rPr>
      </w:pPr>
      <w:r>
        <w:rPr>
          <w:lang w:val="ro-RO"/>
        </w:rPr>
        <w:t>Android Studio</w:t>
      </w:r>
    </w:p>
    <w:p w:rsidR="003D77BC" w:rsidRPr="003D77BC" w:rsidRDefault="003D77BC" w:rsidP="003D77BC">
      <w:pPr>
        <w:pStyle w:val="text"/>
        <w:numPr>
          <w:ilvl w:val="0"/>
          <w:numId w:val="20"/>
        </w:numPr>
        <w:rPr>
          <w:lang w:val="ro-RO"/>
        </w:rPr>
      </w:pPr>
      <w:r>
        <w:rPr>
          <w:lang w:val="ro-RO"/>
        </w:rPr>
        <w:t>Android Standard Development Kit (Android SDK)</w:t>
      </w:r>
    </w:p>
    <w:p w:rsidR="003D77BC" w:rsidRDefault="003D77BC" w:rsidP="003D77BC">
      <w:pPr>
        <w:pStyle w:val="text"/>
        <w:ind w:firstLine="709"/>
        <w:rPr>
          <w:lang w:val="ro-RO"/>
        </w:rPr>
      </w:pPr>
      <w:r>
        <w:rPr>
          <w:lang w:val="ro-RO"/>
        </w:rPr>
        <w:t xml:space="preserve">Nu este obligatoriu să folosim Android Studio ca </w:t>
      </w:r>
      <w:del w:id="98" w:author="Windows User" w:date="2023-05-31T07:54:00Z">
        <w:r w:rsidDel="00EB16FA">
          <w:rPr>
            <w:lang w:val="ro-RO"/>
          </w:rPr>
          <w:delText xml:space="preserve">și </w:delText>
        </w:r>
      </w:del>
      <w:r>
        <w:rPr>
          <w:lang w:val="ro-RO"/>
        </w:rPr>
        <w:t>mediu de dezvoltare integrat</w:t>
      </w:r>
      <w:ins w:id="99" w:author="Windows User" w:date="2023-05-31T07:54:00Z">
        <w:r w:rsidR="00EB16FA">
          <w:rPr>
            <w:lang w:val="ro-RO"/>
          </w:rPr>
          <w:t xml:space="preserve"> (IDE – Integrated Development </w:t>
        </w:r>
      </w:ins>
      <w:ins w:id="100" w:author="Windows User" w:date="2023-05-31T07:55:00Z">
        <w:r w:rsidR="00EB16FA">
          <w:rPr>
            <w:lang w:val="ro-RO"/>
          </w:rPr>
          <w:t>Environment</w:t>
        </w:r>
      </w:ins>
      <w:ins w:id="101" w:author="Windows User" w:date="2023-05-31T07:54:00Z">
        <w:r w:rsidR="00EB16FA">
          <w:rPr>
            <w:lang w:val="ro-RO"/>
          </w:rPr>
          <w:t>)</w:t>
        </w:r>
      </w:ins>
      <w:r>
        <w:rPr>
          <w:lang w:val="ro-RO"/>
        </w:rPr>
        <w:t xml:space="preserve">, se pot folosi alte </w:t>
      </w:r>
      <w:del w:id="102" w:author="Windows User" w:date="2023-05-31T07:55:00Z">
        <w:r w:rsidDel="00EB16FA">
          <w:rPr>
            <w:lang w:val="ro-RO"/>
          </w:rPr>
          <w:delText>medii de dezvoltare integrate</w:delText>
        </w:r>
      </w:del>
      <w:ins w:id="103" w:author="Windows User" w:date="2023-05-31T07:55:00Z">
        <w:r w:rsidR="00EB16FA">
          <w:rPr>
            <w:lang w:val="ro-RO"/>
          </w:rPr>
          <w:t>IDE-uri</w:t>
        </w:r>
      </w:ins>
      <w:r>
        <w:rPr>
          <w:lang w:val="ro-RO"/>
        </w:rPr>
        <w:t xml:space="preserve"> precum Eclipse, React Native sau Unity.</w:t>
      </w:r>
    </w:p>
    <w:p w:rsidR="003D77BC" w:rsidRDefault="003D77BC" w:rsidP="003D77BC">
      <w:pPr>
        <w:pStyle w:val="text"/>
        <w:ind w:firstLine="709"/>
        <w:rPr>
          <w:lang w:val="ro-RO"/>
        </w:rPr>
      </w:pPr>
      <w:r>
        <w:rPr>
          <w:lang w:val="ro-RO"/>
        </w:rPr>
        <w:t>Android Studio este mediu de dezvoltare oficial al Google și este cel mai aproape de a deveni un mediu de dezvoltare android standard în industrie</w:t>
      </w:r>
      <w:r>
        <w:t>;</w:t>
      </w:r>
      <w:r>
        <w:rPr>
          <w:lang w:val="ro-RO"/>
        </w:rPr>
        <w:t xml:space="preserve"> pentru această lucrare vom folosi ca mediu de dezvoltare integrat Android Studio.</w:t>
      </w:r>
    </w:p>
    <w:p w:rsidR="00D50D89" w:rsidRDefault="00D50D89" w:rsidP="003D77BC">
      <w:pPr>
        <w:pStyle w:val="text"/>
        <w:ind w:firstLine="709"/>
        <w:rPr>
          <w:lang w:val="ro-RO"/>
        </w:rPr>
      </w:pPr>
    </w:p>
    <w:p w:rsidR="00D50D89" w:rsidRDefault="00D50D89" w:rsidP="00D50D89">
      <w:pPr>
        <w:pStyle w:val="text"/>
        <w:ind w:firstLine="709"/>
        <w:rPr>
          <w:b/>
          <w:lang w:val="ro-RO"/>
        </w:rPr>
      </w:pPr>
      <w:r>
        <w:rPr>
          <w:b/>
          <w:lang w:val="ro-RO"/>
        </w:rPr>
        <w:t>1.Java Development Kit</w:t>
      </w:r>
      <w:ins w:id="104" w:author="Windows User" w:date="2023-05-31T07:55:00Z">
        <w:r w:rsidR="000444C7">
          <w:rPr>
            <w:b/>
            <w:lang w:val="ro-RO"/>
          </w:rPr>
          <w:t xml:space="preserve"> </w:t>
        </w:r>
      </w:ins>
      <w:r>
        <w:rPr>
          <w:b/>
          <w:lang w:val="ro-RO"/>
        </w:rPr>
        <w:t>(JDK)</w:t>
      </w:r>
    </w:p>
    <w:p w:rsidR="00D50D89" w:rsidRPr="00D50D89" w:rsidRDefault="00D50D89" w:rsidP="00D50D89">
      <w:pPr>
        <w:pStyle w:val="text"/>
        <w:ind w:firstLine="709"/>
        <w:rPr>
          <w:bCs/>
          <w:lang w:val="ro-RO"/>
        </w:rPr>
      </w:pPr>
      <w:r>
        <w:rPr>
          <w:bCs/>
          <w:lang w:val="ro-RO"/>
        </w:rPr>
        <w:t xml:space="preserve">Kitul de dezvoltare Java este un pachet software care este utilizat pentru a dezvolta software bazat pe limbajul de programare Java în timp ce JRE este o mașina </w:t>
      </w:r>
      <w:del w:id="105" w:author="Windows User" w:date="2023-05-31T07:55:00Z">
        <w:r w:rsidDel="000444C7">
          <w:rPr>
            <w:bCs/>
            <w:lang w:val="ro-RO"/>
          </w:rPr>
          <w:delText xml:space="preserve">virtuala </w:delText>
        </w:r>
      </w:del>
      <w:ins w:id="106" w:author="Windows User" w:date="2023-05-31T07:55:00Z">
        <w:r w:rsidR="000444C7">
          <w:rPr>
            <w:bCs/>
            <w:lang w:val="ro-RO"/>
          </w:rPr>
          <w:t xml:space="preserve">virtuală </w:t>
        </w:r>
      </w:ins>
      <w:r>
        <w:rPr>
          <w:bCs/>
          <w:lang w:val="ro-RO"/>
        </w:rPr>
        <w:t xml:space="preserve">folosită pentru </w:t>
      </w:r>
      <w:r w:rsidR="0099102B">
        <w:rPr>
          <w:bCs/>
          <w:lang w:val="ro-RO"/>
        </w:rPr>
        <w:t xml:space="preserve">rula programe </w:t>
      </w:r>
      <w:del w:id="107" w:author="Windows User" w:date="2023-05-31T07:55:00Z">
        <w:r w:rsidR="0099102B" w:rsidDel="000444C7">
          <w:rPr>
            <w:bCs/>
            <w:lang w:val="ro-RO"/>
          </w:rPr>
          <w:delText>java</w:delText>
        </w:r>
      </w:del>
      <w:ins w:id="108" w:author="Windows User" w:date="2023-05-31T07:55:00Z">
        <w:r w:rsidR="000444C7">
          <w:rPr>
            <w:bCs/>
            <w:lang w:val="ro-RO"/>
          </w:rPr>
          <w:t>Java</w:t>
        </w:r>
      </w:ins>
      <w:r w:rsidR="0099102B">
        <w:rPr>
          <w:bCs/>
          <w:lang w:val="ro-RO"/>
        </w:rPr>
        <w:t>. Fiecare JDK conține una sau mai multe mașini virtuale</w:t>
      </w:r>
      <w:ins w:id="109" w:author="Windows User" w:date="2023-05-31T07:56:00Z">
        <w:r w:rsidR="000444C7">
          <w:rPr>
            <w:bCs/>
            <w:lang w:val="ro-RO"/>
          </w:rPr>
          <w:t xml:space="preserve"> </w:t>
        </w:r>
      </w:ins>
      <w:r w:rsidR="0099102B">
        <w:rPr>
          <w:bCs/>
          <w:lang w:val="ro-RO"/>
        </w:rPr>
        <w:t>(JRE) și alte intrumente de dezvoltare precum compilatorul de fișiere sursă, biblioteci de dezvoltare și intrumente de depanare</w:t>
      </w:r>
      <w:ins w:id="110" w:author="Windows User" w:date="2023-05-31T07:56:00Z">
        <w:r w:rsidR="000444C7">
          <w:rPr>
            <w:bCs/>
            <w:lang w:val="ro-RO"/>
          </w:rPr>
          <w:t xml:space="preserve"> </w:t>
        </w:r>
      </w:ins>
      <w:r w:rsidR="0099102B">
        <w:rPr>
          <w:bCs/>
          <w:lang w:val="ro-RO"/>
        </w:rPr>
        <w:t>(debuggers).</w:t>
      </w:r>
    </w:p>
    <w:p w:rsidR="0099102B" w:rsidRDefault="0099102B" w:rsidP="0099102B">
      <w:pPr>
        <w:pStyle w:val="text"/>
        <w:ind w:firstLine="709"/>
        <w:rPr>
          <w:b/>
          <w:lang w:val="ro-RO"/>
        </w:rPr>
      </w:pPr>
      <w:r>
        <w:rPr>
          <w:b/>
          <w:lang w:val="ro-RO"/>
        </w:rPr>
        <w:t>2.Android Studio</w:t>
      </w:r>
    </w:p>
    <w:p w:rsidR="00D50D89" w:rsidRPr="00D50D89" w:rsidRDefault="00B51EB8" w:rsidP="00B51EB8">
      <w:pPr>
        <w:pStyle w:val="text"/>
        <w:ind w:firstLine="709"/>
        <w:rPr>
          <w:bCs/>
          <w:lang w:val="ro-RO"/>
        </w:rPr>
      </w:pPr>
      <w:r w:rsidRPr="00B51EB8">
        <w:rPr>
          <w:bCs/>
          <w:lang w:val="ro-RO"/>
        </w:rPr>
        <w:t xml:space="preserve">Android Studio este un IDE </w:t>
      </w:r>
      <w:del w:id="111" w:author="Windows User" w:date="2023-05-31T07:56:00Z">
        <w:r w:rsidRPr="00B51EB8" w:rsidDel="000444C7">
          <w:rPr>
            <w:bCs/>
            <w:lang w:val="ro-RO"/>
          </w:rPr>
          <w:delText>(dezvoltare integrată</w:delText>
        </w:r>
        <w:r w:rsidDel="000444C7">
          <w:rPr>
            <w:bCs/>
            <w:lang w:val="ro-RO"/>
          </w:rPr>
          <w:delText xml:space="preserve"> </w:delText>
        </w:r>
        <w:r w:rsidRPr="00B51EB8" w:rsidDel="000444C7">
          <w:rPr>
            <w:bCs/>
            <w:lang w:val="ro-RO"/>
          </w:rPr>
          <w:delText xml:space="preserve">Environment) </w:delText>
        </w:r>
      </w:del>
      <w:r w:rsidRPr="00B51EB8">
        <w:rPr>
          <w:bCs/>
          <w:lang w:val="ro-RO"/>
        </w:rPr>
        <w:t>oficial pentru dezvoltarea de aplicații Android și este</w:t>
      </w:r>
      <w:r>
        <w:rPr>
          <w:bCs/>
          <w:lang w:val="ro-RO"/>
        </w:rPr>
        <w:t xml:space="preserve"> </w:t>
      </w:r>
      <w:r w:rsidRPr="00B51EB8">
        <w:rPr>
          <w:bCs/>
          <w:lang w:val="ro-RO"/>
        </w:rPr>
        <w:t>open source sau gratuit. Lansarea Android Studio a fost anunțată</w:t>
      </w:r>
      <w:r>
        <w:rPr>
          <w:bCs/>
          <w:lang w:val="ro-RO"/>
        </w:rPr>
        <w:t xml:space="preserve"> </w:t>
      </w:r>
      <w:r w:rsidRPr="00B51EB8">
        <w:rPr>
          <w:bCs/>
          <w:lang w:val="ro-RO"/>
        </w:rPr>
        <w:t>de Google pe 16 mai 2013 la evenimentul Google I/O Conference</w:t>
      </w:r>
      <w:r>
        <w:rPr>
          <w:bCs/>
          <w:lang w:val="ro-RO"/>
        </w:rPr>
        <w:t xml:space="preserve"> </w:t>
      </w:r>
      <w:r w:rsidRPr="00B51EB8">
        <w:rPr>
          <w:bCs/>
          <w:lang w:val="ro-RO"/>
        </w:rPr>
        <w:t>din 2013. De atunci, Android Studio a înlocuit Eclipse ca</w:t>
      </w:r>
      <w:r>
        <w:rPr>
          <w:bCs/>
          <w:lang w:val="ro-RO"/>
        </w:rPr>
        <w:t xml:space="preserve"> </w:t>
      </w:r>
      <w:r w:rsidRPr="00B51EB8">
        <w:rPr>
          <w:bCs/>
          <w:lang w:val="ro-RO"/>
        </w:rPr>
        <w:t>IDE oficial pentru dezvoltarea aplicațiilor Android [</w:t>
      </w:r>
      <w:r>
        <w:rPr>
          <w:bCs/>
          <w:lang w:val="ro-RO"/>
        </w:rPr>
        <w:t>1</w:t>
      </w:r>
      <w:r w:rsidRPr="00B51EB8">
        <w:rPr>
          <w:bCs/>
          <w:lang w:val="ro-RO"/>
        </w:rPr>
        <w:t>].</w:t>
      </w:r>
    </w:p>
    <w:p w:rsidR="00D50D89" w:rsidRDefault="00B51EB8" w:rsidP="00D50D89">
      <w:pPr>
        <w:pStyle w:val="text"/>
        <w:rPr>
          <w:lang w:val="ro-RO"/>
        </w:rPr>
      </w:pPr>
      <w:r>
        <w:rPr>
          <w:lang w:val="ro-RO"/>
        </w:rPr>
        <w:t xml:space="preserve">Android studio a avut la baza devoltării IntelliJ IDEA, având similarități cu Eclipse acompaniat de pluginul ADT(Android Development Tools). Android </w:t>
      </w:r>
      <w:del w:id="112" w:author="Windows User" w:date="2023-05-31T07:56:00Z">
        <w:r w:rsidDel="000444C7">
          <w:rPr>
            <w:lang w:val="ro-RO"/>
          </w:rPr>
          <w:delText xml:space="preserve">studio </w:delText>
        </w:r>
      </w:del>
      <w:ins w:id="113" w:author="Windows User" w:date="2023-05-31T07:56:00Z">
        <w:r w:rsidR="000444C7">
          <w:rPr>
            <w:lang w:val="ro-RO"/>
          </w:rPr>
          <w:t xml:space="preserve">Studio </w:t>
        </w:r>
      </w:ins>
      <w:r>
        <w:rPr>
          <w:lang w:val="ro-RO"/>
        </w:rPr>
        <w:t>are următoarele caracteristici:</w:t>
      </w:r>
    </w:p>
    <w:p w:rsidR="00B51EB8" w:rsidRDefault="00B51EB8" w:rsidP="00B51EB8">
      <w:pPr>
        <w:pStyle w:val="text"/>
        <w:numPr>
          <w:ilvl w:val="0"/>
          <w:numId w:val="22"/>
        </w:numPr>
      </w:pPr>
      <w:r>
        <w:t>Proiectele folosesc Gradle Buildb</w:t>
      </w:r>
    </w:p>
    <w:p w:rsidR="00B51EB8" w:rsidRDefault="00B51EB8" w:rsidP="00B51EB8">
      <w:pPr>
        <w:pStyle w:val="text"/>
        <w:numPr>
          <w:ilvl w:val="0"/>
          <w:numId w:val="22"/>
        </w:numPr>
      </w:pPr>
      <w:r>
        <w:t>Dep</w:t>
      </w:r>
      <w:ins w:id="114" w:author="Windows User" w:date="2023-05-31T07:57:00Z">
        <w:r w:rsidR="000444C7">
          <w:t>a</w:t>
        </w:r>
      </w:ins>
      <w:r>
        <w:t>nare rapidă și posibilitate de refactorizare</w:t>
      </w:r>
    </w:p>
    <w:p w:rsidR="00B51EB8" w:rsidRPr="00513438" w:rsidRDefault="00B51EB8" w:rsidP="00B51EB8">
      <w:pPr>
        <w:pStyle w:val="text"/>
        <w:numPr>
          <w:ilvl w:val="0"/>
          <w:numId w:val="22"/>
        </w:numPr>
      </w:pPr>
      <w:r>
        <w:t xml:space="preserve">Intrumente noi numite </w:t>
      </w:r>
      <w:r>
        <w:rPr>
          <w:lang w:val="ro-RO"/>
        </w:rPr>
        <w:t>Lint care mon</w:t>
      </w:r>
      <w:ins w:id="115" w:author="Windows User" w:date="2023-05-31T07:57:00Z">
        <w:r w:rsidR="000444C7">
          <w:rPr>
            <w:lang w:val="ro-RO"/>
          </w:rPr>
          <w:t>i</w:t>
        </w:r>
      </w:ins>
      <w:del w:id="116" w:author="Windows User" w:date="2023-05-31T07:57:00Z">
        <w:r w:rsidDel="000444C7">
          <w:rPr>
            <w:lang w:val="ro-RO"/>
          </w:rPr>
          <w:delText>o</w:delText>
        </w:r>
      </w:del>
      <w:r>
        <w:rPr>
          <w:lang w:val="ro-RO"/>
        </w:rPr>
        <w:t>torizează compatibilitatea aplicației cu diferite smartphone-uri,</w:t>
      </w:r>
      <w:r w:rsidR="00513438">
        <w:rPr>
          <w:lang w:val="ro-RO"/>
        </w:rPr>
        <w:t xml:space="preserve"> câtă memorie </w:t>
      </w:r>
      <w:del w:id="117" w:author="Windows User" w:date="2023-05-31T07:57:00Z">
        <w:r w:rsidR="00513438" w:rsidDel="000444C7">
          <w:rPr>
            <w:lang w:val="ro-RO"/>
          </w:rPr>
          <w:delText xml:space="preserve">foloseste </w:delText>
        </w:r>
      </w:del>
      <w:ins w:id="118" w:author="Windows User" w:date="2023-05-31T07:57:00Z">
        <w:r w:rsidR="000444C7">
          <w:rPr>
            <w:lang w:val="ro-RO"/>
          </w:rPr>
          <w:t xml:space="preserve">folosește </w:t>
        </w:r>
      </w:ins>
      <w:r w:rsidR="00513438">
        <w:rPr>
          <w:lang w:val="ro-RO"/>
        </w:rPr>
        <w:t xml:space="preserve">aplicația dar și </w:t>
      </w:r>
      <w:del w:id="119" w:author="Windows User" w:date="2023-05-31T07:57:00Z">
        <w:r w:rsidR="00513438" w:rsidDel="000444C7">
          <w:rPr>
            <w:lang w:val="ro-RO"/>
          </w:rPr>
          <w:delText xml:space="preserve">cat </w:delText>
        </w:r>
      </w:del>
      <w:ins w:id="120" w:author="Windows User" w:date="2023-05-31T07:57:00Z">
        <w:r w:rsidR="000444C7">
          <w:rPr>
            <w:lang w:val="ro-RO"/>
          </w:rPr>
          <w:t xml:space="preserve">cât </w:t>
        </w:r>
      </w:ins>
      <w:r w:rsidR="00513438">
        <w:rPr>
          <w:lang w:val="ro-RO"/>
        </w:rPr>
        <w:t>la % este folosit din CPU</w:t>
      </w:r>
    </w:p>
    <w:p w:rsidR="00513438" w:rsidRPr="00513438" w:rsidRDefault="00513438" w:rsidP="00B51EB8">
      <w:pPr>
        <w:pStyle w:val="text"/>
        <w:numPr>
          <w:ilvl w:val="0"/>
          <w:numId w:val="22"/>
        </w:numPr>
      </w:pPr>
      <w:r>
        <w:rPr>
          <w:lang w:val="ro-RO"/>
        </w:rPr>
        <w:t>Dezvoltarea interfeței pentru utilizator este mai ușoară</w:t>
      </w:r>
    </w:p>
    <w:p w:rsidR="00513438" w:rsidRPr="00B51EB8" w:rsidRDefault="00513438" w:rsidP="00B51EB8">
      <w:pPr>
        <w:pStyle w:val="text"/>
        <w:numPr>
          <w:ilvl w:val="0"/>
          <w:numId w:val="22"/>
        </w:numPr>
      </w:pPr>
      <w:r>
        <w:rPr>
          <w:lang w:val="ro-RO"/>
        </w:rPr>
        <w:t xml:space="preserve">Suport de la Google Cloud Platform </w:t>
      </w:r>
    </w:p>
    <w:p w:rsidR="00D50D89" w:rsidRPr="003D77BC" w:rsidRDefault="00D50D89" w:rsidP="00D50D89">
      <w:pPr>
        <w:pStyle w:val="text"/>
        <w:ind w:left="1069" w:firstLine="0"/>
        <w:rPr>
          <w:lang w:val="ro-RO"/>
        </w:rPr>
      </w:pPr>
    </w:p>
    <w:p w:rsidR="003D77BC" w:rsidRDefault="003D77BC" w:rsidP="003D77BC">
      <w:pPr>
        <w:pStyle w:val="text"/>
        <w:rPr>
          <w:lang w:val="ro-RO"/>
        </w:rPr>
      </w:pPr>
    </w:p>
    <w:p w:rsidR="00175E3F" w:rsidRDefault="00175E3F" w:rsidP="00763455">
      <w:pPr>
        <w:pStyle w:val="text"/>
        <w:ind w:firstLine="709"/>
        <w:rPr>
          <w:lang w:val="ro-RO"/>
        </w:rPr>
      </w:pPr>
    </w:p>
    <w:p w:rsidR="00175E3F" w:rsidRDefault="00513438" w:rsidP="00175E3F">
      <w:pPr>
        <w:pStyle w:val="text"/>
        <w:ind w:firstLine="709"/>
        <w:jc w:val="center"/>
        <w:rPr>
          <w:lang w:val="ro-RO"/>
        </w:rPr>
      </w:pPr>
      <w:r>
        <w:rPr>
          <w:noProof/>
        </w:rPr>
        <w:lastRenderedPageBreak/>
        <w:drawing>
          <wp:inline distT="0" distB="0" distL="0" distR="0">
            <wp:extent cx="5759450" cy="3218180"/>
            <wp:effectExtent l="0" t="0" r="0" b="0"/>
            <wp:docPr id="155552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9450" cy="3218180"/>
                    </a:xfrm>
                    <a:prstGeom prst="rect">
                      <a:avLst/>
                    </a:prstGeom>
                    <a:noFill/>
                    <a:ln>
                      <a:noFill/>
                    </a:ln>
                  </pic:spPr>
                </pic:pic>
              </a:graphicData>
            </a:graphic>
          </wp:inline>
        </w:drawing>
      </w:r>
    </w:p>
    <w:p w:rsidR="00175E3F" w:rsidRDefault="00175E3F" w:rsidP="00175E3F">
      <w:pPr>
        <w:pStyle w:val="text"/>
        <w:ind w:firstLine="709"/>
        <w:jc w:val="center"/>
        <w:rPr>
          <w:lang w:val="ro-RO"/>
        </w:rPr>
      </w:pPr>
      <w:r>
        <w:rPr>
          <w:lang w:val="ro-RO"/>
        </w:rPr>
        <w:t xml:space="preserve">Fig </w:t>
      </w:r>
      <w:r w:rsidR="00513438">
        <w:rPr>
          <w:lang w:val="ro-RO"/>
        </w:rPr>
        <w:t>2</w:t>
      </w:r>
      <w:r>
        <w:rPr>
          <w:lang w:val="ro-RO"/>
        </w:rPr>
        <w:t xml:space="preserve">. </w:t>
      </w:r>
      <w:r w:rsidR="00513438">
        <w:rPr>
          <w:lang w:val="ro-RO"/>
        </w:rPr>
        <w:t>Interfață Android Studio</w:t>
      </w:r>
    </w:p>
    <w:p w:rsidR="0023116A" w:rsidRDefault="0023116A" w:rsidP="00175E3F">
      <w:pPr>
        <w:pStyle w:val="text"/>
        <w:ind w:firstLine="709"/>
        <w:jc w:val="center"/>
        <w:rPr>
          <w:lang w:val="ro-RO"/>
        </w:rPr>
      </w:pPr>
    </w:p>
    <w:p w:rsidR="0023116A" w:rsidRDefault="0023116A" w:rsidP="00175E3F">
      <w:pPr>
        <w:pStyle w:val="text"/>
        <w:ind w:firstLine="709"/>
        <w:jc w:val="center"/>
        <w:rPr>
          <w:lang w:val="ro-RO"/>
        </w:rPr>
      </w:pPr>
    </w:p>
    <w:p w:rsidR="00190EE1" w:rsidRPr="00DF6DBF" w:rsidRDefault="005777E9" w:rsidP="004874AD">
      <w:pPr>
        <w:pStyle w:val="ListParagraph"/>
        <w:ind w:left="0" w:firstLine="709"/>
        <w:jc w:val="center"/>
      </w:pPr>
      <w:r w:rsidRPr="00DF6DBF">
        <w:br w:type="page"/>
      </w:r>
      <w:r w:rsidR="00190EE1" w:rsidRPr="00F57624">
        <w:rPr>
          <w:b/>
          <w:sz w:val="32"/>
          <w:szCs w:val="32"/>
        </w:rPr>
        <w:lastRenderedPageBreak/>
        <w:t>BIBLIOGRAFIE</w:t>
      </w:r>
    </w:p>
    <w:p w:rsidR="00190EE1" w:rsidRDefault="00190EE1" w:rsidP="00DF6DBF">
      <w:pPr>
        <w:pStyle w:val="text"/>
      </w:pPr>
    </w:p>
    <w:p w:rsidR="00233B62" w:rsidRDefault="00233B62" w:rsidP="00DF6DBF">
      <w:pPr>
        <w:pStyle w:val="text"/>
      </w:pPr>
    </w:p>
    <w:p w:rsidR="00233B62" w:rsidRDefault="00233B62" w:rsidP="009D34AB">
      <w:pPr>
        <w:shd w:val="clear" w:color="auto" w:fill="FFFFFF"/>
        <w:spacing w:line="600" w:lineRule="atLeast"/>
        <w:ind w:firstLine="0"/>
        <w:rPr>
          <w:lang w:val="ro-RO"/>
        </w:rPr>
      </w:pPr>
      <w:r>
        <w:rPr>
          <w:lang w:val="ro-RO"/>
        </w:rPr>
        <w:t xml:space="preserve">[1] </w:t>
      </w:r>
      <w:del w:id="121" w:author="Windows User" w:date="2023-05-31T07:58:00Z">
        <w:r w:rsidR="009939F2" w:rsidDel="000444C7">
          <w:rPr>
            <w:lang w:val="ro-RO"/>
          </w:rPr>
          <w:delText xml:space="preserve">android </w:delText>
        </w:r>
      </w:del>
      <w:ins w:id="122" w:author="Windows User" w:date="2023-05-31T07:58:00Z">
        <w:r w:rsidR="000444C7">
          <w:rPr>
            <w:lang w:val="ro-RO"/>
          </w:rPr>
          <w:t xml:space="preserve">Android </w:t>
        </w:r>
      </w:ins>
      <w:del w:id="123" w:author="Windows User" w:date="2023-05-31T07:58:00Z">
        <w:r w:rsidR="009939F2" w:rsidDel="000444C7">
          <w:rPr>
            <w:lang w:val="ro-RO"/>
          </w:rPr>
          <w:delText>s</w:delText>
        </w:r>
      </w:del>
      <w:ins w:id="124" w:author="Windows User" w:date="2023-05-31T07:58:00Z">
        <w:r w:rsidR="000444C7">
          <w:rPr>
            <w:lang w:val="ro-RO"/>
          </w:rPr>
          <w:t>S</w:t>
        </w:r>
      </w:ins>
      <w:r w:rsidR="009939F2">
        <w:rPr>
          <w:lang w:val="ro-RO"/>
        </w:rPr>
        <w:t xml:space="preserve">tudio </w:t>
      </w:r>
      <w:ins w:id="125" w:author="Windows User" w:date="2023-05-31T07:58:00Z">
        <w:r w:rsidR="000444C7">
          <w:rPr>
            <w:lang w:val="ro-RO"/>
          </w:rPr>
          <w:t>T</w:t>
        </w:r>
      </w:ins>
      <w:del w:id="126" w:author="Windows User" w:date="2023-05-31T07:58:00Z">
        <w:r w:rsidR="009939F2" w:rsidDel="000444C7">
          <w:rPr>
            <w:lang w:val="ro-RO"/>
          </w:rPr>
          <w:delText>t</w:delText>
        </w:r>
      </w:del>
      <w:r w:rsidR="009939F2">
        <w:rPr>
          <w:lang w:val="ro-RO"/>
        </w:rPr>
        <w:t>utorial</w:t>
      </w:r>
      <w:r w:rsidR="000377C7">
        <w:rPr>
          <w:lang w:val="ro-RO"/>
        </w:rPr>
        <w:t xml:space="preserve"> – „</w:t>
      </w:r>
      <w:r w:rsidR="009939F2" w:rsidRPr="009939F2">
        <w:rPr>
          <w:color w:val="000000" w:themeColor="text1"/>
        </w:rPr>
        <w:t>Android Studio Tutorial</w:t>
      </w:r>
      <w:r w:rsidR="009939F2">
        <w:rPr>
          <w:color w:val="000000" w:themeColor="text1"/>
        </w:rPr>
        <w:t xml:space="preserve"> </w:t>
      </w:r>
      <w:r w:rsidR="009939F2" w:rsidRPr="009939F2">
        <w:rPr>
          <w:color w:val="000000" w:themeColor="text1"/>
        </w:rPr>
        <w:t>Free 20+ Source Code Android Studio</w:t>
      </w:r>
      <w:r w:rsidR="000377C7">
        <w:rPr>
          <w:lang w:val="ro-RO"/>
        </w:rPr>
        <w:t>”</w:t>
      </w:r>
    </w:p>
    <w:p w:rsidR="009D34AB" w:rsidRPr="009D34AB" w:rsidRDefault="009D34AB" w:rsidP="009D34AB">
      <w:pPr>
        <w:shd w:val="clear" w:color="auto" w:fill="FFFFFF"/>
        <w:spacing w:line="600" w:lineRule="atLeast"/>
        <w:ind w:firstLine="0"/>
        <w:jc w:val="left"/>
        <w:rPr>
          <w:color w:val="000000" w:themeColor="text1"/>
        </w:rPr>
      </w:pPr>
    </w:p>
    <w:p w:rsidR="00920E05" w:rsidRPr="009D34AB" w:rsidRDefault="00920E05" w:rsidP="009D34AB">
      <w:pPr>
        <w:pStyle w:val="text"/>
        <w:tabs>
          <w:tab w:val="right" w:pos="5954"/>
        </w:tabs>
        <w:ind w:firstLine="0"/>
      </w:pPr>
      <w:r>
        <w:rPr>
          <w:lang w:val="ro-RO"/>
        </w:rPr>
        <w:t xml:space="preserve">[2] </w:t>
      </w:r>
      <w:r w:rsidR="009D34AB">
        <w:rPr>
          <w:lang w:val="ro-RO"/>
        </w:rPr>
        <w:t>Franceschi and Jones &amp; Bartlett Learning</w:t>
      </w:r>
      <w:r w:rsidR="00C47B8A">
        <w:rPr>
          <w:lang w:val="ro-RO"/>
        </w:rPr>
        <w:t xml:space="preserve"> - „</w:t>
      </w:r>
      <w:r w:rsidR="009D34AB">
        <w:rPr>
          <w:lang w:val="ro-RO"/>
        </w:rPr>
        <w:t>Android App Development</w:t>
      </w:r>
      <w:r w:rsidR="009D34AB">
        <w:t>”</w:t>
      </w:r>
    </w:p>
    <w:p w:rsidR="00154698" w:rsidRPr="00920E05" w:rsidRDefault="00154698" w:rsidP="00D6166E">
      <w:pPr>
        <w:pStyle w:val="text"/>
        <w:tabs>
          <w:tab w:val="right" w:pos="5954"/>
        </w:tabs>
      </w:pPr>
    </w:p>
    <w:sectPr w:rsidR="00154698" w:rsidRPr="00920E05" w:rsidSect="00033374">
      <w:headerReference w:type="even" r:id="rId18"/>
      <w:headerReference w:type="default" r:id="rId19"/>
      <w:footerReference w:type="even" r:id="rId20"/>
      <w:footerReference w:type="default" r:id="rId21"/>
      <w:headerReference w:type="first" r:id="rId22"/>
      <w:footerReference w:type="first" r:id="rId23"/>
      <w:pgSz w:w="11907" w:h="16840" w:code="9"/>
      <w:pgMar w:top="1418" w:right="1418" w:bottom="1418" w:left="1418" w:header="720" w:footer="720"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Windows User" w:date="2023-05-31T08:16:00Z" w:initials="WU">
    <w:p w:rsidR="000C71A2" w:rsidRDefault="000C71A2" w:rsidP="000C71A2">
      <w:pPr>
        <w:pStyle w:val="CommentText"/>
        <w:ind w:firstLine="0"/>
      </w:pPr>
      <w:r>
        <w:rPr>
          <w:rStyle w:val="CommentReference"/>
        </w:rPr>
        <w:annotationRef/>
      </w:r>
      <w:r>
        <w:t>Nu uita să fii consecvent în privința formatării!</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233" w:rsidRDefault="00607233">
      <w:r>
        <w:separator/>
      </w:r>
    </w:p>
  </w:endnote>
  <w:endnote w:type="continuationSeparator" w:id="0">
    <w:p w:rsidR="00607233" w:rsidRDefault="006072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98E" w:rsidRDefault="0067398E">
    <w:pPr>
      <w:pStyle w:val="Footer"/>
    </w:pPr>
  </w:p>
  <w:p w:rsidR="0067398E" w:rsidRDefault="0067398E"/>
  <w:p w:rsidR="0067398E" w:rsidRDefault="0067398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98E" w:rsidRPr="00033374" w:rsidRDefault="00EE65DE" w:rsidP="0098225C">
    <w:pPr>
      <w:pStyle w:val="Footer"/>
      <w:jc w:val="center"/>
      <w:rPr>
        <w:lang w:val="ro-RO"/>
      </w:rPr>
    </w:pPr>
    <w:r>
      <w:rPr>
        <w:rStyle w:val="PageNumber"/>
      </w:rPr>
      <w:fldChar w:fldCharType="begin"/>
    </w:r>
    <w:r w:rsidR="0067398E">
      <w:rPr>
        <w:rStyle w:val="PageNumber"/>
      </w:rPr>
      <w:instrText xml:space="preserve"> PAGE  \* Arabic </w:instrText>
    </w:r>
    <w:r>
      <w:rPr>
        <w:rStyle w:val="PageNumber"/>
      </w:rPr>
      <w:fldChar w:fldCharType="separate"/>
    </w:r>
    <w:r w:rsidR="0067398E">
      <w:rPr>
        <w:rStyle w:val="PageNumber"/>
        <w:noProof/>
      </w:rPr>
      <w:t>6</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98E" w:rsidRDefault="0067398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B2E" w:rsidRDefault="00FD7B2E">
    <w:pPr>
      <w:pStyle w:val="Footer"/>
    </w:pPr>
  </w:p>
  <w:p w:rsidR="00FD7B2E" w:rsidRDefault="00FD7B2E"/>
  <w:p w:rsidR="00FD7B2E" w:rsidRDefault="00FD7B2E"/>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B2E" w:rsidRPr="00033374" w:rsidRDefault="00EE65DE" w:rsidP="0098225C">
    <w:pPr>
      <w:pStyle w:val="Footer"/>
      <w:jc w:val="center"/>
      <w:rPr>
        <w:lang w:val="ro-RO"/>
      </w:rPr>
    </w:pPr>
    <w:r>
      <w:rPr>
        <w:rStyle w:val="PageNumber"/>
      </w:rPr>
      <w:fldChar w:fldCharType="begin"/>
    </w:r>
    <w:r w:rsidR="00FD7B2E">
      <w:rPr>
        <w:rStyle w:val="PageNumber"/>
      </w:rPr>
      <w:instrText xml:space="preserve"> PAGE  \* Arabic </w:instrText>
    </w:r>
    <w:r>
      <w:rPr>
        <w:rStyle w:val="PageNumber"/>
      </w:rPr>
      <w:fldChar w:fldCharType="separate"/>
    </w:r>
    <w:r w:rsidR="000C71A2">
      <w:rPr>
        <w:rStyle w:val="PageNumber"/>
        <w:noProof/>
      </w:rPr>
      <w:t>7</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B2E" w:rsidRDefault="00FD7B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233" w:rsidRDefault="00607233">
      <w:r>
        <w:separator/>
      </w:r>
    </w:p>
  </w:footnote>
  <w:footnote w:type="continuationSeparator" w:id="0">
    <w:p w:rsidR="00607233" w:rsidRDefault="006072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98E" w:rsidRDefault="0067398E">
    <w:pPr>
      <w:pStyle w:val="Header"/>
    </w:pPr>
  </w:p>
  <w:p w:rsidR="0067398E" w:rsidRDefault="0067398E"/>
  <w:p w:rsidR="0067398E" w:rsidRDefault="0067398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98E" w:rsidRDefault="0067398E" w:rsidP="004416BB">
    <w:pPr>
      <w:pStyle w:val="Header"/>
      <w:jc w:val="center"/>
      <w:rPr>
        <w:lang w:val="ro-RO"/>
      </w:rPr>
    </w:pPr>
    <w:r>
      <w:rPr>
        <w:lang w:val="ro-RO"/>
      </w:rPr>
      <w:t>UNIVERSITATAEA „AUREL VLAICU” ARAD- FACULTATEA DE INGINERIE</w:t>
    </w:r>
  </w:p>
  <w:p w:rsidR="0067398E" w:rsidRDefault="0067398E" w:rsidP="004416BB">
    <w:pPr>
      <w:pStyle w:val="Header"/>
      <w:jc w:val="center"/>
      <w:rPr>
        <w:lang w:val="ro-RO"/>
      </w:rPr>
    </w:pPr>
    <w:r>
      <w:rPr>
        <w:lang w:val="ro-RO"/>
      </w:rPr>
      <w:t>Specializarea-Automatică și Informatică Aplicată-PROIECT DE DIPLOMĂ</w:t>
    </w:r>
  </w:p>
  <w:p w:rsidR="0067398E" w:rsidRDefault="0067398E" w:rsidP="00C03A8D">
    <w:pPr>
      <w:pStyle w:val="Header"/>
      <w:pBdr>
        <w:bottom w:val="single" w:sz="4" w:space="1" w:color="auto"/>
      </w:pBdr>
    </w:pPr>
  </w:p>
  <w:p w:rsidR="0067398E" w:rsidRDefault="0067398E" w:rsidP="004416BB">
    <w:pPr>
      <w:pStyle w:val="Header"/>
    </w:pPr>
  </w:p>
  <w:p w:rsidR="0067398E" w:rsidRDefault="0067398E" w:rsidP="004416BB">
    <w:pPr>
      <w:pStyle w:val="Header"/>
      <w:jc w:val="center"/>
    </w:pPr>
  </w:p>
  <w:p w:rsidR="0067398E" w:rsidRDefault="0067398E" w:rsidP="004416BB">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98E" w:rsidRDefault="0067398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B2E" w:rsidRDefault="00FD7B2E">
    <w:pPr>
      <w:pStyle w:val="Header"/>
    </w:pPr>
  </w:p>
  <w:p w:rsidR="00FD7B2E" w:rsidRDefault="00FD7B2E"/>
  <w:p w:rsidR="00FD7B2E" w:rsidRDefault="00FD7B2E"/>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B2E" w:rsidRDefault="00FD7B2E" w:rsidP="004416BB">
    <w:pPr>
      <w:pStyle w:val="Header"/>
      <w:jc w:val="center"/>
      <w:rPr>
        <w:lang w:val="ro-RO"/>
      </w:rPr>
    </w:pPr>
    <w:r>
      <w:rPr>
        <w:lang w:val="ro-RO"/>
      </w:rPr>
      <w:t>UNIVERSITATAEA „AUREL VLAICU” ARAD- FACULTATEA DE INGINERIE</w:t>
    </w:r>
  </w:p>
  <w:p w:rsidR="00FD7B2E" w:rsidRDefault="00FD7B2E" w:rsidP="004416BB">
    <w:pPr>
      <w:pStyle w:val="Header"/>
      <w:jc w:val="center"/>
      <w:rPr>
        <w:lang w:val="ro-RO"/>
      </w:rPr>
    </w:pPr>
    <w:r>
      <w:rPr>
        <w:lang w:val="ro-RO"/>
      </w:rPr>
      <w:t>Specializarea-Automatică și Informatică Aplicată-PROIECT DE DIPLOMĂ</w:t>
    </w:r>
  </w:p>
  <w:p w:rsidR="00FD7B2E" w:rsidRDefault="00FD7B2E" w:rsidP="00C03A8D">
    <w:pPr>
      <w:pStyle w:val="Header"/>
      <w:pBdr>
        <w:bottom w:val="single" w:sz="4" w:space="1" w:color="auto"/>
      </w:pBdr>
    </w:pPr>
  </w:p>
  <w:p w:rsidR="00FD7B2E" w:rsidRDefault="00FD7B2E" w:rsidP="004416BB">
    <w:pPr>
      <w:pStyle w:val="Header"/>
    </w:pPr>
  </w:p>
  <w:p w:rsidR="00FD7B2E" w:rsidRDefault="00FD7B2E" w:rsidP="004416BB">
    <w:pPr>
      <w:pStyle w:val="Header"/>
      <w:jc w:val="center"/>
    </w:pPr>
  </w:p>
  <w:p w:rsidR="00FD7B2E" w:rsidRDefault="00FD7B2E" w:rsidP="004416BB">
    <w:pPr>
      <w:pStyle w:val="Header"/>
      <w:jc w:val="cent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B2E" w:rsidRDefault="00FD7B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75D14"/>
    <w:multiLevelType w:val="hybridMultilevel"/>
    <w:tmpl w:val="3C0AB0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8B70426"/>
    <w:multiLevelType w:val="hybridMultilevel"/>
    <w:tmpl w:val="52B0AFAA"/>
    <w:lvl w:ilvl="0" w:tplc="7DB2935A">
      <w:start w:val="1"/>
      <w:numFmt w:val="decimal"/>
      <w:lvlText w:val="%1."/>
      <w:lvlJc w:val="left"/>
      <w:pPr>
        <w:tabs>
          <w:tab w:val="num" w:pos="1080"/>
        </w:tabs>
        <w:ind w:left="1080" w:hanging="360"/>
      </w:pPr>
      <w:rPr>
        <w:rFonts w:cs="Times New Roman" w:hint="default"/>
        <w:b/>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0C8E4AFF"/>
    <w:multiLevelType w:val="multilevel"/>
    <w:tmpl w:val="C674D6C6"/>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3">
    <w:nsid w:val="170F5E1D"/>
    <w:multiLevelType w:val="hybridMultilevel"/>
    <w:tmpl w:val="2BBC19A8"/>
    <w:lvl w:ilvl="0" w:tplc="19FE63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F46554D"/>
    <w:multiLevelType w:val="hybridMultilevel"/>
    <w:tmpl w:val="37E84C5E"/>
    <w:lvl w:ilvl="0" w:tplc="4762D65C">
      <w:start w:val="1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FCE3292"/>
    <w:multiLevelType w:val="hybridMultilevel"/>
    <w:tmpl w:val="250C9B6C"/>
    <w:lvl w:ilvl="0" w:tplc="04B267BE">
      <w:numFmt w:val="bullet"/>
      <w:lvlText w:val="-"/>
      <w:lvlJc w:val="left"/>
      <w:pPr>
        <w:ind w:left="1080" w:hanging="360"/>
      </w:pPr>
      <w:rPr>
        <w:rFonts w:ascii="Times New Roman" w:eastAsia="Calibri" w:hAnsi="Times New Roman" w:cs="Times New Roman" w:hint="default"/>
      </w:rPr>
    </w:lvl>
    <w:lvl w:ilvl="1" w:tplc="04090001">
      <w:start w:val="1"/>
      <w:numFmt w:val="bullet"/>
      <w:lvlText w:val=""/>
      <w:lvlJc w:val="left"/>
      <w:pPr>
        <w:ind w:left="1800" w:hanging="360"/>
      </w:pPr>
      <w:rPr>
        <w:rFonts w:ascii="Symbol" w:hAnsi="Symbol"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nsid w:val="301C55CA"/>
    <w:multiLevelType w:val="multilevel"/>
    <w:tmpl w:val="AA9486AC"/>
    <w:lvl w:ilvl="0">
      <w:start w:val="3"/>
      <w:numFmt w:val="decimal"/>
      <w:lvlText w:val="%1."/>
      <w:lvlJc w:val="left"/>
      <w:pPr>
        <w:ind w:left="735"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785"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35"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5"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295" w:hanging="2160"/>
      </w:pPr>
      <w:rPr>
        <w:rFonts w:hint="default"/>
      </w:rPr>
    </w:lvl>
  </w:abstractNum>
  <w:abstractNum w:abstractNumId="7">
    <w:nsid w:val="32843916"/>
    <w:multiLevelType w:val="hybridMultilevel"/>
    <w:tmpl w:val="E0D8566E"/>
    <w:lvl w:ilvl="0" w:tplc="EF12405E">
      <w:start w:val="1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28F5CEE"/>
    <w:multiLevelType w:val="hybridMultilevel"/>
    <w:tmpl w:val="BC8A914E"/>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9">
    <w:nsid w:val="3C333A2D"/>
    <w:multiLevelType w:val="hybridMultilevel"/>
    <w:tmpl w:val="3D7E5FE8"/>
    <w:lvl w:ilvl="0" w:tplc="04B267BE">
      <w:numFmt w:val="bullet"/>
      <w:lvlText w:val="-"/>
      <w:lvlJc w:val="left"/>
      <w:pPr>
        <w:ind w:left="1440" w:hanging="360"/>
      </w:pPr>
      <w:rPr>
        <w:rFonts w:ascii="Times New Roman" w:eastAsia="Calibr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nsid w:val="3D9B27B2"/>
    <w:multiLevelType w:val="multilevel"/>
    <w:tmpl w:val="7CE4C144"/>
    <w:styleLink w:val="StyleBulleted"/>
    <w:lvl w:ilvl="0">
      <w:start w:val="3"/>
      <w:numFmt w:val="bullet"/>
      <w:lvlText w:val="-"/>
      <w:lvlJc w:val="left"/>
      <w:pPr>
        <w:tabs>
          <w:tab w:val="num" w:pos="1211"/>
        </w:tabs>
        <w:ind w:left="1211" w:hanging="360"/>
      </w:pPr>
      <w:rPr>
        <w:sz w:val="24"/>
      </w:rPr>
    </w:lvl>
    <w:lvl w:ilvl="1">
      <w:start w:val="1"/>
      <w:numFmt w:val="bullet"/>
      <w:lvlText w:val="o"/>
      <w:lvlJc w:val="left"/>
      <w:pPr>
        <w:tabs>
          <w:tab w:val="num" w:pos="1931"/>
        </w:tabs>
        <w:ind w:left="1931" w:hanging="360"/>
      </w:pPr>
      <w:rPr>
        <w:rFonts w:ascii="Courier New" w:hAnsi="Courier New" w:cs="Courier New" w:hint="default"/>
      </w:rPr>
    </w:lvl>
    <w:lvl w:ilvl="2">
      <w:start w:val="1"/>
      <w:numFmt w:val="bullet"/>
      <w:lvlText w:val=""/>
      <w:lvlJc w:val="left"/>
      <w:pPr>
        <w:tabs>
          <w:tab w:val="num" w:pos="2651"/>
        </w:tabs>
        <w:ind w:left="2651" w:hanging="360"/>
      </w:pPr>
      <w:rPr>
        <w:rFonts w:ascii="Wingdings" w:hAnsi="Wingdings" w:hint="default"/>
      </w:rPr>
    </w:lvl>
    <w:lvl w:ilvl="3">
      <w:start w:val="1"/>
      <w:numFmt w:val="bullet"/>
      <w:lvlText w:val=""/>
      <w:lvlJc w:val="left"/>
      <w:pPr>
        <w:tabs>
          <w:tab w:val="num" w:pos="3371"/>
        </w:tabs>
        <w:ind w:left="3371" w:hanging="360"/>
      </w:pPr>
      <w:rPr>
        <w:rFonts w:ascii="Symbol" w:hAnsi="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hint="default"/>
      </w:rPr>
    </w:lvl>
    <w:lvl w:ilvl="6">
      <w:start w:val="1"/>
      <w:numFmt w:val="bullet"/>
      <w:lvlText w:val=""/>
      <w:lvlJc w:val="left"/>
      <w:pPr>
        <w:tabs>
          <w:tab w:val="num" w:pos="5531"/>
        </w:tabs>
        <w:ind w:left="5531" w:hanging="360"/>
      </w:pPr>
      <w:rPr>
        <w:rFonts w:ascii="Symbol" w:hAnsi="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hint="default"/>
      </w:rPr>
    </w:lvl>
  </w:abstractNum>
  <w:abstractNum w:abstractNumId="11">
    <w:nsid w:val="3FF67A57"/>
    <w:multiLevelType w:val="multilevel"/>
    <w:tmpl w:val="AA9486AC"/>
    <w:lvl w:ilvl="0">
      <w:start w:val="3"/>
      <w:numFmt w:val="decimal"/>
      <w:lvlText w:val="%1."/>
      <w:lvlJc w:val="left"/>
      <w:pPr>
        <w:ind w:left="735"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785"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35"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5"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295" w:hanging="2160"/>
      </w:pPr>
      <w:rPr>
        <w:rFonts w:hint="default"/>
      </w:rPr>
    </w:lvl>
  </w:abstractNum>
  <w:abstractNum w:abstractNumId="12">
    <w:nsid w:val="42590C15"/>
    <w:multiLevelType w:val="hybridMultilevel"/>
    <w:tmpl w:val="895E719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458A7740"/>
    <w:multiLevelType w:val="hybridMultilevel"/>
    <w:tmpl w:val="D52EDE42"/>
    <w:lvl w:ilvl="0" w:tplc="6E16B27C">
      <w:start w:val="6"/>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4AA150CC"/>
    <w:multiLevelType w:val="hybridMultilevel"/>
    <w:tmpl w:val="D2A21C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57046EEF"/>
    <w:multiLevelType w:val="hybridMultilevel"/>
    <w:tmpl w:val="401272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5AA06EFC"/>
    <w:multiLevelType w:val="hybridMultilevel"/>
    <w:tmpl w:val="8C1EC416"/>
    <w:lvl w:ilvl="0" w:tplc="3A3A1622">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B9935A3"/>
    <w:multiLevelType w:val="multilevel"/>
    <w:tmpl w:val="AA9486AC"/>
    <w:lvl w:ilvl="0">
      <w:start w:val="3"/>
      <w:numFmt w:val="decimal"/>
      <w:lvlText w:val="%1."/>
      <w:lvlJc w:val="left"/>
      <w:pPr>
        <w:ind w:left="735"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785"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35"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5"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295" w:hanging="2160"/>
      </w:pPr>
      <w:rPr>
        <w:rFonts w:hint="default"/>
      </w:rPr>
    </w:lvl>
  </w:abstractNum>
  <w:abstractNum w:abstractNumId="18">
    <w:nsid w:val="63893B4B"/>
    <w:multiLevelType w:val="multilevel"/>
    <w:tmpl w:val="2E0E18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6DBC0D15"/>
    <w:multiLevelType w:val="hybridMultilevel"/>
    <w:tmpl w:val="51F22456"/>
    <w:lvl w:ilvl="0" w:tplc="01E06404">
      <w:start w:val="1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68A5F24"/>
    <w:multiLevelType w:val="hybridMultilevel"/>
    <w:tmpl w:val="4A5E8E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7741558D"/>
    <w:multiLevelType w:val="hybridMultilevel"/>
    <w:tmpl w:val="7216290C"/>
    <w:lvl w:ilvl="0" w:tplc="16842E6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0"/>
  </w:num>
  <w:num w:numId="2">
    <w:abstractNumId w:val="3"/>
  </w:num>
  <w:num w:numId="3">
    <w:abstractNumId w:val="16"/>
  </w:num>
  <w:num w:numId="4">
    <w:abstractNumId w:val="13"/>
  </w:num>
  <w:num w:numId="5">
    <w:abstractNumId w:val="4"/>
  </w:num>
  <w:num w:numId="6">
    <w:abstractNumId w:val="7"/>
  </w:num>
  <w:num w:numId="7">
    <w:abstractNumId w:val="19"/>
  </w:num>
  <w:num w:numId="8">
    <w:abstractNumId w:val="1"/>
  </w:num>
  <w:num w:numId="9">
    <w:abstractNumId w:val="18"/>
  </w:num>
  <w:num w:numId="10">
    <w:abstractNumId w:val="2"/>
  </w:num>
  <w:num w:numId="11">
    <w:abstractNumId w:val="9"/>
  </w:num>
  <w:num w:numId="12">
    <w:abstractNumId w:val="5"/>
  </w:num>
  <w:num w:numId="13">
    <w:abstractNumId w:val="11"/>
  </w:num>
  <w:num w:numId="14">
    <w:abstractNumId w:val="17"/>
  </w:num>
  <w:num w:numId="15">
    <w:abstractNumId w:val="6"/>
  </w:num>
  <w:num w:numId="16">
    <w:abstractNumId w:val="20"/>
  </w:num>
  <w:num w:numId="17">
    <w:abstractNumId w:val="8"/>
  </w:num>
  <w:num w:numId="18">
    <w:abstractNumId w:val="0"/>
  </w:num>
  <w:num w:numId="19">
    <w:abstractNumId w:val="15"/>
  </w:num>
  <w:num w:numId="20">
    <w:abstractNumId w:val="14"/>
  </w:num>
  <w:num w:numId="21">
    <w:abstractNumId w:val="21"/>
  </w:num>
  <w:num w:numId="22">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en-US" w:vendorID="64" w:dllVersion="131078" w:nlCheck="1" w:checkStyle="1"/>
  <w:stylePaneFormatFilter w:val="3F01"/>
  <w:trackRevisions/>
  <w:defaultTabStop w:val="720"/>
  <w:hyphenationZone w:val="425"/>
  <w:characterSpacingControl w:val="doNotCompress"/>
  <w:hdrShapeDefaults>
    <o:shapedefaults v:ext="edit" spidmax="6146"/>
  </w:hdrShapeDefaults>
  <w:footnotePr>
    <w:footnote w:id="-1"/>
    <w:footnote w:id="0"/>
  </w:footnotePr>
  <w:endnotePr>
    <w:endnote w:id="-1"/>
    <w:endnote w:id="0"/>
  </w:endnotePr>
  <w:compat/>
  <w:rsids>
    <w:rsidRoot w:val="00222FE8"/>
    <w:rsid w:val="000005AC"/>
    <w:rsid w:val="000006C8"/>
    <w:rsid w:val="00000BFD"/>
    <w:rsid w:val="000014F0"/>
    <w:rsid w:val="00001587"/>
    <w:rsid w:val="00001BC4"/>
    <w:rsid w:val="000025A6"/>
    <w:rsid w:val="00002938"/>
    <w:rsid w:val="000029E8"/>
    <w:rsid w:val="00002E7A"/>
    <w:rsid w:val="000031F2"/>
    <w:rsid w:val="00004D26"/>
    <w:rsid w:val="00004F25"/>
    <w:rsid w:val="00005658"/>
    <w:rsid w:val="000063AF"/>
    <w:rsid w:val="000134A1"/>
    <w:rsid w:val="0001694C"/>
    <w:rsid w:val="00016F9C"/>
    <w:rsid w:val="000206B4"/>
    <w:rsid w:val="000209DA"/>
    <w:rsid w:val="00021778"/>
    <w:rsid w:val="00022041"/>
    <w:rsid w:val="000221D6"/>
    <w:rsid w:val="00022A45"/>
    <w:rsid w:val="00023B04"/>
    <w:rsid w:val="000242F3"/>
    <w:rsid w:val="000254BF"/>
    <w:rsid w:val="000258A0"/>
    <w:rsid w:val="000269B2"/>
    <w:rsid w:val="00030170"/>
    <w:rsid w:val="00030266"/>
    <w:rsid w:val="00031FB8"/>
    <w:rsid w:val="00033374"/>
    <w:rsid w:val="000373C8"/>
    <w:rsid w:val="000377C7"/>
    <w:rsid w:val="00037ED3"/>
    <w:rsid w:val="00041233"/>
    <w:rsid w:val="00041870"/>
    <w:rsid w:val="00041AB7"/>
    <w:rsid w:val="00042781"/>
    <w:rsid w:val="00042EA2"/>
    <w:rsid w:val="00043068"/>
    <w:rsid w:val="000434E5"/>
    <w:rsid w:val="000442DB"/>
    <w:rsid w:val="000444C7"/>
    <w:rsid w:val="00044521"/>
    <w:rsid w:val="00044D88"/>
    <w:rsid w:val="0004530C"/>
    <w:rsid w:val="00045D8E"/>
    <w:rsid w:val="000474DD"/>
    <w:rsid w:val="000508D8"/>
    <w:rsid w:val="0005279A"/>
    <w:rsid w:val="000527CD"/>
    <w:rsid w:val="00053AC0"/>
    <w:rsid w:val="000558DA"/>
    <w:rsid w:val="00055AF1"/>
    <w:rsid w:val="000561E6"/>
    <w:rsid w:val="00057686"/>
    <w:rsid w:val="00057B46"/>
    <w:rsid w:val="00057D45"/>
    <w:rsid w:val="000600B7"/>
    <w:rsid w:val="0006093E"/>
    <w:rsid w:val="0006107A"/>
    <w:rsid w:val="0006380D"/>
    <w:rsid w:val="00063A15"/>
    <w:rsid w:val="00063AF3"/>
    <w:rsid w:val="00064B80"/>
    <w:rsid w:val="00065604"/>
    <w:rsid w:val="000666DC"/>
    <w:rsid w:val="00066BF7"/>
    <w:rsid w:val="00066F63"/>
    <w:rsid w:val="0006724C"/>
    <w:rsid w:val="0006731B"/>
    <w:rsid w:val="00072047"/>
    <w:rsid w:val="000720DB"/>
    <w:rsid w:val="000727A4"/>
    <w:rsid w:val="0007318F"/>
    <w:rsid w:val="000738D3"/>
    <w:rsid w:val="00074132"/>
    <w:rsid w:val="0007640B"/>
    <w:rsid w:val="000768EA"/>
    <w:rsid w:val="00077498"/>
    <w:rsid w:val="000801AE"/>
    <w:rsid w:val="000839B8"/>
    <w:rsid w:val="00083FB4"/>
    <w:rsid w:val="00084333"/>
    <w:rsid w:val="0008478A"/>
    <w:rsid w:val="0008586B"/>
    <w:rsid w:val="000869E2"/>
    <w:rsid w:val="00087B55"/>
    <w:rsid w:val="000922A3"/>
    <w:rsid w:val="000926F3"/>
    <w:rsid w:val="00092E43"/>
    <w:rsid w:val="000948C0"/>
    <w:rsid w:val="00094B12"/>
    <w:rsid w:val="00095DF0"/>
    <w:rsid w:val="00095FD7"/>
    <w:rsid w:val="000970FB"/>
    <w:rsid w:val="0009729F"/>
    <w:rsid w:val="000A001C"/>
    <w:rsid w:val="000A04D1"/>
    <w:rsid w:val="000A11A7"/>
    <w:rsid w:val="000A1494"/>
    <w:rsid w:val="000A19D9"/>
    <w:rsid w:val="000A4991"/>
    <w:rsid w:val="000A62AC"/>
    <w:rsid w:val="000A6B01"/>
    <w:rsid w:val="000A7C35"/>
    <w:rsid w:val="000A7E92"/>
    <w:rsid w:val="000B01AF"/>
    <w:rsid w:val="000B0397"/>
    <w:rsid w:val="000B1689"/>
    <w:rsid w:val="000B27E7"/>
    <w:rsid w:val="000B388B"/>
    <w:rsid w:val="000B3F07"/>
    <w:rsid w:val="000B4FAE"/>
    <w:rsid w:val="000B5E0A"/>
    <w:rsid w:val="000B6502"/>
    <w:rsid w:val="000B7486"/>
    <w:rsid w:val="000C0445"/>
    <w:rsid w:val="000C0915"/>
    <w:rsid w:val="000C0B22"/>
    <w:rsid w:val="000C19EF"/>
    <w:rsid w:val="000C1E8C"/>
    <w:rsid w:val="000C2488"/>
    <w:rsid w:val="000C472E"/>
    <w:rsid w:val="000C6075"/>
    <w:rsid w:val="000C71A2"/>
    <w:rsid w:val="000C7CE4"/>
    <w:rsid w:val="000D08F4"/>
    <w:rsid w:val="000D0DB6"/>
    <w:rsid w:val="000D2F91"/>
    <w:rsid w:val="000D3238"/>
    <w:rsid w:val="000D526B"/>
    <w:rsid w:val="000D53DC"/>
    <w:rsid w:val="000D5D2E"/>
    <w:rsid w:val="000D6EAF"/>
    <w:rsid w:val="000D6F88"/>
    <w:rsid w:val="000D795C"/>
    <w:rsid w:val="000E0311"/>
    <w:rsid w:val="000E26FE"/>
    <w:rsid w:val="000E2CC2"/>
    <w:rsid w:val="000E42D7"/>
    <w:rsid w:val="000E46D8"/>
    <w:rsid w:val="000E490D"/>
    <w:rsid w:val="000E7B4A"/>
    <w:rsid w:val="000F00F6"/>
    <w:rsid w:val="000F0551"/>
    <w:rsid w:val="000F11D8"/>
    <w:rsid w:val="000F16FD"/>
    <w:rsid w:val="000F23B4"/>
    <w:rsid w:val="000F29A8"/>
    <w:rsid w:val="000F4037"/>
    <w:rsid w:val="000F43A4"/>
    <w:rsid w:val="000F4FBE"/>
    <w:rsid w:val="000F5CF2"/>
    <w:rsid w:val="000F622F"/>
    <w:rsid w:val="000F6353"/>
    <w:rsid w:val="000F6536"/>
    <w:rsid w:val="000F7181"/>
    <w:rsid w:val="000F72C1"/>
    <w:rsid w:val="000F762C"/>
    <w:rsid w:val="000F7DEF"/>
    <w:rsid w:val="001004B9"/>
    <w:rsid w:val="00100972"/>
    <w:rsid w:val="00100CB3"/>
    <w:rsid w:val="00101F3A"/>
    <w:rsid w:val="00105416"/>
    <w:rsid w:val="00107E43"/>
    <w:rsid w:val="00110A3E"/>
    <w:rsid w:val="00112B66"/>
    <w:rsid w:val="0011304D"/>
    <w:rsid w:val="001139EA"/>
    <w:rsid w:val="001145A6"/>
    <w:rsid w:val="001147E7"/>
    <w:rsid w:val="00114A61"/>
    <w:rsid w:val="00114DE4"/>
    <w:rsid w:val="00115BF7"/>
    <w:rsid w:val="001175E0"/>
    <w:rsid w:val="00122E47"/>
    <w:rsid w:val="001239E6"/>
    <w:rsid w:val="00124E9B"/>
    <w:rsid w:val="00127A52"/>
    <w:rsid w:val="00130113"/>
    <w:rsid w:val="0013361B"/>
    <w:rsid w:val="00133B6E"/>
    <w:rsid w:val="00135DA7"/>
    <w:rsid w:val="00137B66"/>
    <w:rsid w:val="00140374"/>
    <w:rsid w:val="001404C2"/>
    <w:rsid w:val="00141BBB"/>
    <w:rsid w:val="00142669"/>
    <w:rsid w:val="00142813"/>
    <w:rsid w:val="001442A7"/>
    <w:rsid w:val="00144489"/>
    <w:rsid w:val="001445A6"/>
    <w:rsid w:val="00145E75"/>
    <w:rsid w:val="001468F9"/>
    <w:rsid w:val="00146B86"/>
    <w:rsid w:val="00150990"/>
    <w:rsid w:val="00151450"/>
    <w:rsid w:val="00151D5E"/>
    <w:rsid w:val="001522B3"/>
    <w:rsid w:val="0015324B"/>
    <w:rsid w:val="001532A0"/>
    <w:rsid w:val="00153F59"/>
    <w:rsid w:val="00154679"/>
    <w:rsid w:val="00154698"/>
    <w:rsid w:val="00154D69"/>
    <w:rsid w:val="001557C3"/>
    <w:rsid w:val="00156178"/>
    <w:rsid w:val="00157091"/>
    <w:rsid w:val="00157C7C"/>
    <w:rsid w:val="00160238"/>
    <w:rsid w:val="0016214F"/>
    <w:rsid w:val="001632F2"/>
    <w:rsid w:val="001633C2"/>
    <w:rsid w:val="00163D5C"/>
    <w:rsid w:val="001643F9"/>
    <w:rsid w:val="001646CB"/>
    <w:rsid w:val="001648AF"/>
    <w:rsid w:val="00164A37"/>
    <w:rsid w:val="00165C35"/>
    <w:rsid w:val="001665FF"/>
    <w:rsid w:val="00167FD9"/>
    <w:rsid w:val="00170B40"/>
    <w:rsid w:val="00170B99"/>
    <w:rsid w:val="00171194"/>
    <w:rsid w:val="00172B5C"/>
    <w:rsid w:val="00172CDC"/>
    <w:rsid w:val="00172F05"/>
    <w:rsid w:val="001731FD"/>
    <w:rsid w:val="0017331C"/>
    <w:rsid w:val="00174B66"/>
    <w:rsid w:val="001751FB"/>
    <w:rsid w:val="001753EE"/>
    <w:rsid w:val="00175D4F"/>
    <w:rsid w:val="00175E3F"/>
    <w:rsid w:val="0017667A"/>
    <w:rsid w:val="001821E1"/>
    <w:rsid w:val="001824A3"/>
    <w:rsid w:val="001832CF"/>
    <w:rsid w:val="0018433F"/>
    <w:rsid w:val="00184FB1"/>
    <w:rsid w:val="00185591"/>
    <w:rsid w:val="001858FC"/>
    <w:rsid w:val="00187DF5"/>
    <w:rsid w:val="00190AF3"/>
    <w:rsid w:val="00190EE1"/>
    <w:rsid w:val="001916CC"/>
    <w:rsid w:val="00191B3D"/>
    <w:rsid w:val="0019212D"/>
    <w:rsid w:val="00192D05"/>
    <w:rsid w:val="00195FCD"/>
    <w:rsid w:val="0019622C"/>
    <w:rsid w:val="001A0BDB"/>
    <w:rsid w:val="001A1B33"/>
    <w:rsid w:val="001A3F4B"/>
    <w:rsid w:val="001A44A8"/>
    <w:rsid w:val="001A4C07"/>
    <w:rsid w:val="001A6CD0"/>
    <w:rsid w:val="001B10B1"/>
    <w:rsid w:val="001B35A9"/>
    <w:rsid w:val="001B4FA2"/>
    <w:rsid w:val="001B5129"/>
    <w:rsid w:val="001B5490"/>
    <w:rsid w:val="001B5EBA"/>
    <w:rsid w:val="001B74C6"/>
    <w:rsid w:val="001C16E4"/>
    <w:rsid w:val="001C2202"/>
    <w:rsid w:val="001C32B8"/>
    <w:rsid w:val="001C3D35"/>
    <w:rsid w:val="001C4429"/>
    <w:rsid w:val="001C48B7"/>
    <w:rsid w:val="001C5B87"/>
    <w:rsid w:val="001C6604"/>
    <w:rsid w:val="001C7D45"/>
    <w:rsid w:val="001D019D"/>
    <w:rsid w:val="001D2024"/>
    <w:rsid w:val="001D31D2"/>
    <w:rsid w:val="001D58F4"/>
    <w:rsid w:val="001D5B94"/>
    <w:rsid w:val="001D5B9E"/>
    <w:rsid w:val="001D5D13"/>
    <w:rsid w:val="001D6767"/>
    <w:rsid w:val="001D7C54"/>
    <w:rsid w:val="001E0D0A"/>
    <w:rsid w:val="001E1108"/>
    <w:rsid w:val="001E2FF5"/>
    <w:rsid w:val="001E4A85"/>
    <w:rsid w:val="001E5BD4"/>
    <w:rsid w:val="001E6909"/>
    <w:rsid w:val="001E6E5D"/>
    <w:rsid w:val="001E77DF"/>
    <w:rsid w:val="001E7EAB"/>
    <w:rsid w:val="001F08D5"/>
    <w:rsid w:val="001F09F0"/>
    <w:rsid w:val="001F0A49"/>
    <w:rsid w:val="001F1386"/>
    <w:rsid w:val="001F1DAA"/>
    <w:rsid w:val="001F3142"/>
    <w:rsid w:val="001F35FB"/>
    <w:rsid w:val="001F3CD8"/>
    <w:rsid w:val="001F4376"/>
    <w:rsid w:val="001F44E2"/>
    <w:rsid w:val="001F5340"/>
    <w:rsid w:val="001F5634"/>
    <w:rsid w:val="001F5ABC"/>
    <w:rsid w:val="00200BF3"/>
    <w:rsid w:val="00200E9B"/>
    <w:rsid w:val="0020211B"/>
    <w:rsid w:val="00202C69"/>
    <w:rsid w:val="002049D2"/>
    <w:rsid w:val="00204AC7"/>
    <w:rsid w:val="00205D7A"/>
    <w:rsid w:val="00206306"/>
    <w:rsid w:val="00206518"/>
    <w:rsid w:val="00206BE4"/>
    <w:rsid w:val="0020792F"/>
    <w:rsid w:val="00207F4C"/>
    <w:rsid w:val="002101C3"/>
    <w:rsid w:val="00210B4D"/>
    <w:rsid w:val="00210DCB"/>
    <w:rsid w:val="00211381"/>
    <w:rsid w:val="0021163B"/>
    <w:rsid w:val="00212C81"/>
    <w:rsid w:val="00214636"/>
    <w:rsid w:val="00215086"/>
    <w:rsid w:val="00215401"/>
    <w:rsid w:val="00215BF8"/>
    <w:rsid w:val="00215FB0"/>
    <w:rsid w:val="002160DB"/>
    <w:rsid w:val="002165D7"/>
    <w:rsid w:val="00216C6F"/>
    <w:rsid w:val="002200C9"/>
    <w:rsid w:val="0022241B"/>
    <w:rsid w:val="0022248B"/>
    <w:rsid w:val="0022251E"/>
    <w:rsid w:val="0022299D"/>
    <w:rsid w:val="00222FE8"/>
    <w:rsid w:val="0022319C"/>
    <w:rsid w:val="002250B7"/>
    <w:rsid w:val="002259F7"/>
    <w:rsid w:val="0022699C"/>
    <w:rsid w:val="00227AAA"/>
    <w:rsid w:val="00227B24"/>
    <w:rsid w:val="00227BC1"/>
    <w:rsid w:val="002302E8"/>
    <w:rsid w:val="00230E84"/>
    <w:rsid w:val="0023116A"/>
    <w:rsid w:val="00231AB8"/>
    <w:rsid w:val="00231D35"/>
    <w:rsid w:val="00231D9B"/>
    <w:rsid w:val="00232380"/>
    <w:rsid w:val="00232A28"/>
    <w:rsid w:val="00232E87"/>
    <w:rsid w:val="002330CC"/>
    <w:rsid w:val="00233B62"/>
    <w:rsid w:val="00235A95"/>
    <w:rsid w:val="00235B4B"/>
    <w:rsid w:val="00236006"/>
    <w:rsid w:val="002371EB"/>
    <w:rsid w:val="0023733C"/>
    <w:rsid w:val="00240902"/>
    <w:rsid w:val="00241053"/>
    <w:rsid w:val="00242B10"/>
    <w:rsid w:val="002438CA"/>
    <w:rsid w:val="00244E05"/>
    <w:rsid w:val="00245AAC"/>
    <w:rsid w:val="00245B4C"/>
    <w:rsid w:val="00247935"/>
    <w:rsid w:val="00253772"/>
    <w:rsid w:val="00255371"/>
    <w:rsid w:val="002558AF"/>
    <w:rsid w:val="00255C67"/>
    <w:rsid w:val="00257268"/>
    <w:rsid w:val="00257685"/>
    <w:rsid w:val="00257C3C"/>
    <w:rsid w:val="00260F7F"/>
    <w:rsid w:val="00260FB5"/>
    <w:rsid w:val="00260FB7"/>
    <w:rsid w:val="0026127B"/>
    <w:rsid w:val="00262364"/>
    <w:rsid w:val="00262392"/>
    <w:rsid w:val="0026242E"/>
    <w:rsid w:val="0026268A"/>
    <w:rsid w:val="00262A4E"/>
    <w:rsid w:val="00262A6C"/>
    <w:rsid w:val="0026358F"/>
    <w:rsid w:val="00263B26"/>
    <w:rsid w:val="00265893"/>
    <w:rsid w:val="00265E79"/>
    <w:rsid w:val="0026654E"/>
    <w:rsid w:val="00266E9E"/>
    <w:rsid w:val="00267706"/>
    <w:rsid w:val="00270688"/>
    <w:rsid w:val="00270944"/>
    <w:rsid w:val="00271DF7"/>
    <w:rsid w:val="002728FF"/>
    <w:rsid w:val="00273DDB"/>
    <w:rsid w:val="00274EDD"/>
    <w:rsid w:val="002760E2"/>
    <w:rsid w:val="00276A41"/>
    <w:rsid w:val="002779D3"/>
    <w:rsid w:val="00283700"/>
    <w:rsid w:val="00283950"/>
    <w:rsid w:val="00284C5D"/>
    <w:rsid w:val="00286711"/>
    <w:rsid w:val="0028759A"/>
    <w:rsid w:val="00287620"/>
    <w:rsid w:val="00287713"/>
    <w:rsid w:val="00287B5E"/>
    <w:rsid w:val="002900DA"/>
    <w:rsid w:val="00290D06"/>
    <w:rsid w:val="002910C5"/>
    <w:rsid w:val="002918F3"/>
    <w:rsid w:val="00292775"/>
    <w:rsid w:val="002930F3"/>
    <w:rsid w:val="002937DC"/>
    <w:rsid w:val="002939CA"/>
    <w:rsid w:val="00295014"/>
    <w:rsid w:val="00295218"/>
    <w:rsid w:val="00295E63"/>
    <w:rsid w:val="002964A5"/>
    <w:rsid w:val="002968C8"/>
    <w:rsid w:val="00297E08"/>
    <w:rsid w:val="002A037A"/>
    <w:rsid w:val="002A2A3C"/>
    <w:rsid w:val="002A302B"/>
    <w:rsid w:val="002A3D23"/>
    <w:rsid w:val="002A410E"/>
    <w:rsid w:val="002A4807"/>
    <w:rsid w:val="002A5732"/>
    <w:rsid w:val="002A6EAE"/>
    <w:rsid w:val="002B01D4"/>
    <w:rsid w:val="002B0425"/>
    <w:rsid w:val="002B0EF1"/>
    <w:rsid w:val="002B1E56"/>
    <w:rsid w:val="002B1F09"/>
    <w:rsid w:val="002B3283"/>
    <w:rsid w:val="002B3BB0"/>
    <w:rsid w:val="002B41BE"/>
    <w:rsid w:val="002B55F4"/>
    <w:rsid w:val="002B5D13"/>
    <w:rsid w:val="002B6F41"/>
    <w:rsid w:val="002B7DEC"/>
    <w:rsid w:val="002B7EF1"/>
    <w:rsid w:val="002C15FA"/>
    <w:rsid w:val="002C19F1"/>
    <w:rsid w:val="002C1F0F"/>
    <w:rsid w:val="002C1F6C"/>
    <w:rsid w:val="002C23DD"/>
    <w:rsid w:val="002C27F9"/>
    <w:rsid w:val="002C2E80"/>
    <w:rsid w:val="002C4662"/>
    <w:rsid w:val="002C5637"/>
    <w:rsid w:val="002C5793"/>
    <w:rsid w:val="002C5B33"/>
    <w:rsid w:val="002C6541"/>
    <w:rsid w:val="002C6579"/>
    <w:rsid w:val="002C678A"/>
    <w:rsid w:val="002C6C3A"/>
    <w:rsid w:val="002C6F0B"/>
    <w:rsid w:val="002D1FFB"/>
    <w:rsid w:val="002D2ABE"/>
    <w:rsid w:val="002D2AE0"/>
    <w:rsid w:val="002D2B6A"/>
    <w:rsid w:val="002D3511"/>
    <w:rsid w:val="002D3A57"/>
    <w:rsid w:val="002D3F1D"/>
    <w:rsid w:val="002D5812"/>
    <w:rsid w:val="002D72BA"/>
    <w:rsid w:val="002E08BD"/>
    <w:rsid w:val="002E121B"/>
    <w:rsid w:val="002E1319"/>
    <w:rsid w:val="002E1EA4"/>
    <w:rsid w:val="002E2961"/>
    <w:rsid w:val="002E2A28"/>
    <w:rsid w:val="002E2EDE"/>
    <w:rsid w:val="002E3081"/>
    <w:rsid w:val="002E3F61"/>
    <w:rsid w:val="002E4095"/>
    <w:rsid w:val="002E59F1"/>
    <w:rsid w:val="002E7278"/>
    <w:rsid w:val="002E7650"/>
    <w:rsid w:val="002F0139"/>
    <w:rsid w:val="002F100F"/>
    <w:rsid w:val="002F1EFD"/>
    <w:rsid w:val="002F241C"/>
    <w:rsid w:val="002F26BC"/>
    <w:rsid w:val="002F277D"/>
    <w:rsid w:val="002F36BD"/>
    <w:rsid w:val="002F3DBB"/>
    <w:rsid w:val="002F50B7"/>
    <w:rsid w:val="002F513D"/>
    <w:rsid w:val="002F59EB"/>
    <w:rsid w:val="002F601B"/>
    <w:rsid w:val="002F7392"/>
    <w:rsid w:val="0030039C"/>
    <w:rsid w:val="00301433"/>
    <w:rsid w:val="003018F5"/>
    <w:rsid w:val="00303342"/>
    <w:rsid w:val="00305067"/>
    <w:rsid w:val="003053E3"/>
    <w:rsid w:val="00305855"/>
    <w:rsid w:val="0030601B"/>
    <w:rsid w:val="003062D6"/>
    <w:rsid w:val="0030691A"/>
    <w:rsid w:val="003074C1"/>
    <w:rsid w:val="0031028C"/>
    <w:rsid w:val="00310FF8"/>
    <w:rsid w:val="00311083"/>
    <w:rsid w:val="0031231A"/>
    <w:rsid w:val="003126B1"/>
    <w:rsid w:val="00312CCE"/>
    <w:rsid w:val="0031358E"/>
    <w:rsid w:val="0031359A"/>
    <w:rsid w:val="00313B25"/>
    <w:rsid w:val="00316179"/>
    <w:rsid w:val="00316514"/>
    <w:rsid w:val="003174B9"/>
    <w:rsid w:val="00317BE0"/>
    <w:rsid w:val="003200AE"/>
    <w:rsid w:val="00320921"/>
    <w:rsid w:val="00320ECD"/>
    <w:rsid w:val="00322007"/>
    <w:rsid w:val="00323D04"/>
    <w:rsid w:val="00330360"/>
    <w:rsid w:val="003310E3"/>
    <w:rsid w:val="003319BC"/>
    <w:rsid w:val="003327E2"/>
    <w:rsid w:val="00332AC9"/>
    <w:rsid w:val="00332BDA"/>
    <w:rsid w:val="00335F98"/>
    <w:rsid w:val="00336256"/>
    <w:rsid w:val="00336E30"/>
    <w:rsid w:val="00337720"/>
    <w:rsid w:val="00337C74"/>
    <w:rsid w:val="003405E5"/>
    <w:rsid w:val="00340962"/>
    <w:rsid w:val="00341948"/>
    <w:rsid w:val="003421DF"/>
    <w:rsid w:val="00342F0A"/>
    <w:rsid w:val="003433D5"/>
    <w:rsid w:val="0034441D"/>
    <w:rsid w:val="00344F53"/>
    <w:rsid w:val="00345184"/>
    <w:rsid w:val="00345B39"/>
    <w:rsid w:val="00346D02"/>
    <w:rsid w:val="00346DA8"/>
    <w:rsid w:val="0035015F"/>
    <w:rsid w:val="0035178F"/>
    <w:rsid w:val="00351D0C"/>
    <w:rsid w:val="00352831"/>
    <w:rsid w:val="00352B98"/>
    <w:rsid w:val="00352FB5"/>
    <w:rsid w:val="003531F8"/>
    <w:rsid w:val="00353E96"/>
    <w:rsid w:val="0035400A"/>
    <w:rsid w:val="003564F4"/>
    <w:rsid w:val="00357409"/>
    <w:rsid w:val="00357B6E"/>
    <w:rsid w:val="00357CB2"/>
    <w:rsid w:val="0036220B"/>
    <w:rsid w:val="003622F6"/>
    <w:rsid w:val="00362510"/>
    <w:rsid w:val="0036294D"/>
    <w:rsid w:val="00362AE3"/>
    <w:rsid w:val="00364B34"/>
    <w:rsid w:val="003654FD"/>
    <w:rsid w:val="003666E7"/>
    <w:rsid w:val="00367F56"/>
    <w:rsid w:val="003700B2"/>
    <w:rsid w:val="00370390"/>
    <w:rsid w:val="00370683"/>
    <w:rsid w:val="003725A2"/>
    <w:rsid w:val="00372A2F"/>
    <w:rsid w:val="003737DA"/>
    <w:rsid w:val="00374C2F"/>
    <w:rsid w:val="00374DD4"/>
    <w:rsid w:val="003759B9"/>
    <w:rsid w:val="00375F9F"/>
    <w:rsid w:val="00376569"/>
    <w:rsid w:val="00376893"/>
    <w:rsid w:val="0037690B"/>
    <w:rsid w:val="0037782C"/>
    <w:rsid w:val="0037789D"/>
    <w:rsid w:val="00377BA6"/>
    <w:rsid w:val="00380C0D"/>
    <w:rsid w:val="0038112C"/>
    <w:rsid w:val="00381891"/>
    <w:rsid w:val="003818A7"/>
    <w:rsid w:val="00382294"/>
    <w:rsid w:val="00385D16"/>
    <w:rsid w:val="0038664B"/>
    <w:rsid w:val="0038669D"/>
    <w:rsid w:val="00387519"/>
    <w:rsid w:val="00390FC2"/>
    <w:rsid w:val="00391527"/>
    <w:rsid w:val="00391CB1"/>
    <w:rsid w:val="00392D87"/>
    <w:rsid w:val="00393EDA"/>
    <w:rsid w:val="00394A99"/>
    <w:rsid w:val="00395A74"/>
    <w:rsid w:val="00395D79"/>
    <w:rsid w:val="003966BF"/>
    <w:rsid w:val="003A025F"/>
    <w:rsid w:val="003A1D1D"/>
    <w:rsid w:val="003A2457"/>
    <w:rsid w:val="003A32D0"/>
    <w:rsid w:val="003A35CD"/>
    <w:rsid w:val="003A3A2C"/>
    <w:rsid w:val="003A3BD6"/>
    <w:rsid w:val="003A4113"/>
    <w:rsid w:val="003A453B"/>
    <w:rsid w:val="003A4744"/>
    <w:rsid w:val="003A5037"/>
    <w:rsid w:val="003A5BCB"/>
    <w:rsid w:val="003A61C9"/>
    <w:rsid w:val="003A69A6"/>
    <w:rsid w:val="003A6CC4"/>
    <w:rsid w:val="003A6F3B"/>
    <w:rsid w:val="003A78FA"/>
    <w:rsid w:val="003B05CC"/>
    <w:rsid w:val="003B07C7"/>
    <w:rsid w:val="003B19E6"/>
    <w:rsid w:val="003B218D"/>
    <w:rsid w:val="003B344E"/>
    <w:rsid w:val="003B459B"/>
    <w:rsid w:val="003B479E"/>
    <w:rsid w:val="003B4D6E"/>
    <w:rsid w:val="003B52DC"/>
    <w:rsid w:val="003B5792"/>
    <w:rsid w:val="003B5F27"/>
    <w:rsid w:val="003B6416"/>
    <w:rsid w:val="003B6497"/>
    <w:rsid w:val="003B712E"/>
    <w:rsid w:val="003C000E"/>
    <w:rsid w:val="003C017E"/>
    <w:rsid w:val="003C0710"/>
    <w:rsid w:val="003C0DC0"/>
    <w:rsid w:val="003C1093"/>
    <w:rsid w:val="003C2BC5"/>
    <w:rsid w:val="003C3873"/>
    <w:rsid w:val="003C4818"/>
    <w:rsid w:val="003C522C"/>
    <w:rsid w:val="003C5871"/>
    <w:rsid w:val="003C5C4D"/>
    <w:rsid w:val="003C5DA0"/>
    <w:rsid w:val="003C6F2E"/>
    <w:rsid w:val="003D1403"/>
    <w:rsid w:val="003D14E0"/>
    <w:rsid w:val="003D1510"/>
    <w:rsid w:val="003D1B28"/>
    <w:rsid w:val="003D1CDB"/>
    <w:rsid w:val="003D22A2"/>
    <w:rsid w:val="003D2F0D"/>
    <w:rsid w:val="003D59E9"/>
    <w:rsid w:val="003D6226"/>
    <w:rsid w:val="003D6856"/>
    <w:rsid w:val="003D7788"/>
    <w:rsid w:val="003D77BC"/>
    <w:rsid w:val="003E1798"/>
    <w:rsid w:val="003E1EDE"/>
    <w:rsid w:val="003E21EF"/>
    <w:rsid w:val="003E284C"/>
    <w:rsid w:val="003E4837"/>
    <w:rsid w:val="003E585A"/>
    <w:rsid w:val="003E5951"/>
    <w:rsid w:val="003E6547"/>
    <w:rsid w:val="003E6B8F"/>
    <w:rsid w:val="003F05E7"/>
    <w:rsid w:val="003F0A82"/>
    <w:rsid w:val="003F1E66"/>
    <w:rsid w:val="003F2006"/>
    <w:rsid w:val="003F2E8A"/>
    <w:rsid w:val="003F31A5"/>
    <w:rsid w:val="003F32CB"/>
    <w:rsid w:val="003F54E7"/>
    <w:rsid w:val="003F6AC2"/>
    <w:rsid w:val="003F75EF"/>
    <w:rsid w:val="003F764B"/>
    <w:rsid w:val="004000C8"/>
    <w:rsid w:val="004003CE"/>
    <w:rsid w:val="00400AB7"/>
    <w:rsid w:val="004013C9"/>
    <w:rsid w:val="00401772"/>
    <w:rsid w:val="00402CA1"/>
    <w:rsid w:val="0040491D"/>
    <w:rsid w:val="00404FAA"/>
    <w:rsid w:val="00405C5E"/>
    <w:rsid w:val="00405E45"/>
    <w:rsid w:val="004069E1"/>
    <w:rsid w:val="00406C0F"/>
    <w:rsid w:val="00407B20"/>
    <w:rsid w:val="00407D13"/>
    <w:rsid w:val="00410A69"/>
    <w:rsid w:val="00410A73"/>
    <w:rsid w:val="00410DFC"/>
    <w:rsid w:val="00413001"/>
    <w:rsid w:val="00413C4B"/>
    <w:rsid w:val="00414251"/>
    <w:rsid w:val="004142DF"/>
    <w:rsid w:val="00414581"/>
    <w:rsid w:val="00414979"/>
    <w:rsid w:val="004152DE"/>
    <w:rsid w:val="00415F02"/>
    <w:rsid w:val="00415F79"/>
    <w:rsid w:val="00416215"/>
    <w:rsid w:val="004172DE"/>
    <w:rsid w:val="0041766A"/>
    <w:rsid w:val="0042024B"/>
    <w:rsid w:val="00420B63"/>
    <w:rsid w:val="004214EA"/>
    <w:rsid w:val="00422B7E"/>
    <w:rsid w:val="00424388"/>
    <w:rsid w:val="00425205"/>
    <w:rsid w:val="00425CD8"/>
    <w:rsid w:val="00425D3C"/>
    <w:rsid w:val="00426592"/>
    <w:rsid w:val="004268A7"/>
    <w:rsid w:val="0042780D"/>
    <w:rsid w:val="0043143E"/>
    <w:rsid w:val="00431D2D"/>
    <w:rsid w:val="00432AAB"/>
    <w:rsid w:val="004331FC"/>
    <w:rsid w:val="004349BF"/>
    <w:rsid w:val="004349E9"/>
    <w:rsid w:val="00435E56"/>
    <w:rsid w:val="00436046"/>
    <w:rsid w:val="00437DE2"/>
    <w:rsid w:val="0044033B"/>
    <w:rsid w:val="00440360"/>
    <w:rsid w:val="0044085D"/>
    <w:rsid w:val="00440C74"/>
    <w:rsid w:val="00440F58"/>
    <w:rsid w:val="004416BB"/>
    <w:rsid w:val="00441AC6"/>
    <w:rsid w:val="00442F43"/>
    <w:rsid w:val="0044357D"/>
    <w:rsid w:val="0044382F"/>
    <w:rsid w:val="00443B28"/>
    <w:rsid w:val="0044444C"/>
    <w:rsid w:val="004444F2"/>
    <w:rsid w:val="00444D61"/>
    <w:rsid w:val="00444E2C"/>
    <w:rsid w:val="00446179"/>
    <w:rsid w:val="004467E1"/>
    <w:rsid w:val="00446E43"/>
    <w:rsid w:val="00446ED6"/>
    <w:rsid w:val="004509EC"/>
    <w:rsid w:val="00451AC7"/>
    <w:rsid w:val="00452DE3"/>
    <w:rsid w:val="00452E68"/>
    <w:rsid w:val="00453A47"/>
    <w:rsid w:val="0045470D"/>
    <w:rsid w:val="0045575B"/>
    <w:rsid w:val="00456DA0"/>
    <w:rsid w:val="00457F75"/>
    <w:rsid w:val="0046046A"/>
    <w:rsid w:val="00460A79"/>
    <w:rsid w:val="00461BFE"/>
    <w:rsid w:val="004620CE"/>
    <w:rsid w:val="00462633"/>
    <w:rsid w:val="004627EA"/>
    <w:rsid w:val="00462C1B"/>
    <w:rsid w:val="00463C04"/>
    <w:rsid w:val="00464062"/>
    <w:rsid w:val="004651C8"/>
    <w:rsid w:val="00465B59"/>
    <w:rsid w:val="00465CAD"/>
    <w:rsid w:val="00466808"/>
    <w:rsid w:val="004673B5"/>
    <w:rsid w:val="00467BAF"/>
    <w:rsid w:val="00470A9D"/>
    <w:rsid w:val="00471243"/>
    <w:rsid w:val="00471487"/>
    <w:rsid w:val="004714DF"/>
    <w:rsid w:val="00472EF9"/>
    <w:rsid w:val="004731D4"/>
    <w:rsid w:val="004745CA"/>
    <w:rsid w:val="00474764"/>
    <w:rsid w:val="0047741F"/>
    <w:rsid w:val="00480CED"/>
    <w:rsid w:val="00480F36"/>
    <w:rsid w:val="00483FD4"/>
    <w:rsid w:val="00484EFC"/>
    <w:rsid w:val="00486BEF"/>
    <w:rsid w:val="0048731F"/>
    <w:rsid w:val="004874AD"/>
    <w:rsid w:val="004925AB"/>
    <w:rsid w:val="004925F8"/>
    <w:rsid w:val="00492D60"/>
    <w:rsid w:val="004933E5"/>
    <w:rsid w:val="00493557"/>
    <w:rsid w:val="00494518"/>
    <w:rsid w:val="004956CC"/>
    <w:rsid w:val="00495F12"/>
    <w:rsid w:val="0049633F"/>
    <w:rsid w:val="0049733C"/>
    <w:rsid w:val="00497B69"/>
    <w:rsid w:val="004A0182"/>
    <w:rsid w:val="004A0433"/>
    <w:rsid w:val="004A1329"/>
    <w:rsid w:val="004A1D51"/>
    <w:rsid w:val="004A237E"/>
    <w:rsid w:val="004A2421"/>
    <w:rsid w:val="004A2E83"/>
    <w:rsid w:val="004A4EC6"/>
    <w:rsid w:val="004A5890"/>
    <w:rsid w:val="004A5B08"/>
    <w:rsid w:val="004A5EF7"/>
    <w:rsid w:val="004A605A"/>
    <w:rsid w:val="004A621E"/>
    <w:rsid w:val="004A6B0E"/>
    <w:rsid w:val="004A71E7"/>
    <w:rsid w:val="004B0174"/>
    <w:rsid w:val="004B13AB"/>
    <w:rsid w:val="004B36A9"/>
    <w:rsid w:val="004B7EA1"/>
    <w:rsid w:val="004C055C"/>
    <w:rsid w:val="004C0C3B"/>
    <w:rsid w:val="004C1D38"/>
    <w:rsid w:val="004C2857"/>
    <w:rsid w:val="004C3097"/>
    <w:rsid w:val="004C49F2"/>
    <w:rsid w:val="004C53AF"/>
    <w:rsid w:val="004C601D"/>
    <w:rsid w:val="004C61A6"/>
    <w:rsid w:val="004C62AB"/>
    <w:rsid w:val="004C6AB3"/>
    <w:rsid w:val="004C7C38"/>
    <w:rsid w:val="004D1047"/>
    <w:rsid w:val="004D11C1"/>
    <w:rsid w:val="004D2549"/>
    <w:rsid w:val="004D27C1"/>
    <w:rsid w:val="004D2E8C"/>
    <w:rsid w:val="004D358D"/>
    <w:rsid w:val="004D3644"/>
    <w:rsid w:val="004D435D"/>
    <w:rsid w:val="004D535A"/>
    <w:rsid w:val="004D5922"/>
    <w:rsid w:val="004D5C84"/>
    <w:rsid w:val="004D6AEF"/>
    <w:rsid w:val="004D7588"/>
    <w:rsid w:val="004D7AA6"/>
    <w:rsid w:val="004D7EEA"/>
    <w:rsid w:val="004E02F7"/>
    <w:rsid w:val="004E1D22"/>
    <w:rsid w:val="004E1D5A"/>
    <w:rsid w:val="004E46BE"/>
    <w:rsid w:val="004E4CC8"/>
    <w:rsid w:val="004E5B33"/>
    <w:rsid w:val="004E5F02"/>
    <w:rsid w:val="004E645D"/>
    <w:rsid w:val="004E7488"/>
    <w:rsid w:val="004E7650"/>
    <w:rsid w:val="004E7EC5"/>
    <w:rsid w:val="004F174D"/>
    <w:rsid w:val="004F5F10"/>
    <w:rsid w:val="004F6408"/>
    <w:rsid w:val="004F6AAA"/>
    <w:rsid w:val="004F6B15"/>
    <w:rsid w:val="004F6BBB"/>
    <w:rsid w:val="004F76AD"/>
    <w:rsid w:val="0050046B"/>
    <w:rsid w:val="0050056E"/>
    <w:rsid w:val="00501DCE"/>
    <w:rsid w:val="00501F7D"/>
    <w:rsid w:val="005021E0"/>
    <w:rsid w:val="005023D8"/>
    <w:rsid w:val="00502AB7"/>
    <w:rsid w:val="00502B65"/>
    <w:rsid w:val="00503935"/>
    <w:rsid w:val="00503EE2"/>
    <w:rsid w:val="00504684"/>
    <w:rsid w:val="0050480E"/>
    <w:rsid w:val="00504EB9"/>
    <w:rsid w:val="00505CAD"/>
    <w:rsid w:val="00506163"/>
    <w:rsid w:val="00506FA4"/>
    <w:rsid w:val="005073B9"/>
    <w:rsid w:val="005103BA"/>
    <w:rsid w:val="00510B9E"/>
    <w:rsid w:val="00511085"/>
    <w:rsid w:val="00511824"/>
    <w:rsid w:val="005128B0"/>
    <w:rsid w:val="00513438"/>
    <w:rsid w:val="005135EB"/>
    <w:rsid w:val="005148DB"/>
    <w:rsid w:val="005156CD"/>
    <w:rsid w:val="00515BA3"/>
    <w:rsid w:val="00515D65"/>
    <w:rsid w:val="00515DA9"/>
    <w:rsid w:val="00515FB0"/>
    <w:rsid w:val="00517594"/>
    <w:rsid w:val="0051779B"/>
    <w:rsid w:val="00521A09"/>
    <w:rsid w:val="00522697"/>
    <w:rsid w:val="00522CB5"/>
    <w:rsid w:val="00522CE6"/>
    <w:rsid w:val="0052428A"/>
    <w:rsid w:val="00524FE2"/>
    <w:rsid w:val="00525B43"/>
    <w:rsid w:val="005260A2"/>
    <w:rsid w:val="00526F8E"/>
    <w:rsid w:val="005306BB"/>
    <w:rsid w:val="00530F27"/>
    <w:rsid w:val="005312BF"/>
    <w:rsid w:val="00532789"/>
    <w:rsid w:val="00533BFE"/>
    <w:rsid w:val="005340FA"/>
    <w:rsid w:val="005345CC"/>
    <w:rsid w:val="005357D9"/>
    <w:rsid w:val="005359A2"/>
    <w:rsid w:val="00536BC2"/>
    <w:rsid w:val="00536F26"/>
    <w:rsid w:val="00537366"/>
    <w:rsid w:val="00537B54"/>
    <w:rsid w:val="00537B7B"/>
    <w:rsid w:val="005403EE"/>
    <w:rsid w:val="00541ADF"/>
    <w:rsid w:val="005422C5"/>
    <w:rsid w:val="00542CBE"/>
    <w:rsid w:val="00543EA0"/>
    <w:rsid w:val="0054493D"/>
    <w:rsid w:val="0054563D"/>
    <w:rsid w:val="00547F1B"/>
    <w:rsid w:val="005502AD"/>
    <w:rsid w:val="00550A47"/>
    <w:rsid w:val="005514FA"/>
    <w:rsid w:val="00552373"/>
    <w:rsid w:val="00552D07"/>
    <w:rsid w:val="005535CD"/>
    <w:rsid w:val="005535F6"/>
    <w:rsid w:val="005541D0"/>
    <w:rsid w:val="005550D5"/>
    <w:rsid w:val="0055583E"/>
    <w:rsid w:val="005565D6"/>
    <w:rsid w:val="005605B1"/>
    <w:rsid w:val="005613D5"/>
    <w:rsid w:val="0056294C"/>
    <w:rsid w:val="00563175"/>
    <w:rsid w:val="005637CF"/>
    <w:rsid w:val="00566466"/>
    <w:rsid w:val="005669E1"/>
    <w:rsid w:val="00566FED"/>
    <w:rsid w:val="005718E1"/>
    <w:rsid w:val="00571F12"/>
    <w:rsid w:val="00571F99"/>
    <w:rsid w:val="005725CC"/>
    <w:rsid w:val="00572675"/>
    <w:rsid w:val="00572EE2"/>
    <w:rsid w:val="005747E2"/>
    <w:rsid w:val="00575FB9"/>
    <w:rsid w:val="00577073"/>
    <w:rsid w:val="005777E9"/>
    <w:rsid w:val="00580945"/>
    <w:rsid w:val="005816A1"/>
    <w:rsid w:val="00585CB5"/>
    <w:rsid w:val="005907F6"/>
    <w:rsid w:val="00591A2E"/>
    <w:rsid w:val="00591B0A"/>
    <w:rsid w:val="00592819"/>
    <w:rsid w:val="005928B4"/>
    <w:rsid w:val="00594523"/>
    <w:rsid w:val="00594EBB"/>
    <w:rsid w:val="0059585C"/>
    <w:rsid w:val="00595A5C"/>
    <w:rsid w:val="00595D37"/>
    <w:rsid w:val="00595F0A"/>
    <w:rsid w:val="00596501"/>
    <w:rsid w:val="005971CE"/>
    <w:rsid w:val="005975C2"/>
    <w:rsid w:val="00597CBD"/>
    <w:rsid w:val="005A05B6"/>
    <w:rsid w:val="005A06E8"/>
    <w:rsid w:val="005A17F0"/>
    <w:rsid w:val="005A2F42"/>
    <w:rsid w:val="005A3C91"/>
    <w:rsid w:val="005A4B54"/>
    <w:rsid w:val="005A4C2E"/>
    <w:rsid w:val="005A544F"/>
    <w:rsid w:val="005A56B1"/>
    <w:rsid w:val="005A5AF6"/>
    <w:rsid w:val="005A665E"/>
    <w:rsid w:val="005A7293"/>
    <w:rsid w:val="005B03D5"/>
    <w:rsid w:val="005B0A8E"/>
    <w:rsid w:val="005B0F3D"/>
    <w:rsid w:val="005B28AD"/>
    <w:rsid w:val="005B4B1B"/>
    <w:rsid w:val="005B5BD7"/>
    <w:rsid w:val="005B5C16"/>
    <w:rsid w:val="005B64CA"/>
    <w:rsid w:val="005B68B5"/>
    <w:rsid w:val="005B6F6E"/>
    <w:rsid w:val="005B7008"/>
    <w:rsid w:val="005C1D8A"/>
    <w:rsid w:val="005C222B"/>
    <w:rsid w:val="005C2904"/>
    <w:rsid w:val="005C2D74"/>
    <w:rsid w:val="005C2F29"/>
    <w:rsid w:val="005C478D"/>
    <w:rsid w:val="005C4FBB"/>
    <w:rsid w:val="005C5CF8"/>
    <w:rsid w:val="005C6209"/>
    <w:rsid w:val="005C6320"/>
    <w:rsid w:val="005C6566"/>
    <w:rsid w:val="005D0072"/>
    <w:rsid w:val="005D06EE"/>
    <w:rsid w:val="005D08CB"/>
    <w:rsid w:val="005D097F"/>
    <w:rsid w:val="005D0D39"/>
    <w:rsid w:val="005D17C6"/>
    <w:rsid w:val="005D18F3"/>
    <w:rsid w:val="005D3625"/>
    <w:rsid w:val="005D39FA"/>
    <w:rsid w:val="005D3B2A"/>
    <w:rsid w:val="005D444D"/>
    <w:rsid w:val="005D657C"/>
    <w:rsid w:val="005E0F4D"/>
    <w:rsid w:val="005E1323"/>
    <w:rsid w:val="005E39C7"/>
    <w:rsid w:val="005E44E5"/>
    <w:rsid w:val="005E4703"/>
    <w:rsid w:val="005E6605"/>
    <w:rsid w:val="005F09E9"/>
    <w:rsid w:val="005F23F3"/>
    <w:rsid w:val="005F3339"/>
    <w:rsid w:val="005F3F90"/>
    <w:rsid w:val="005F5114"/>
    <w:rsid w:val="005F54DC"/>
    <w:rsid w:val="005F54E2"/>
    <w:rsid w:val="005F5D56"/>
    <w:rsid w:val="005F5FAB"/>
    <w:rsid w:val="005F5FE6"/>
    <w:rsid w:val="005F6539"/>
    <w:rsid w:val="005F7077"/>
    <w:rsid w:val="005F7A2C"/>
    <w:rsid w:val="00600EF2"/>
    <w:rsid w:val="00600FA6"/>
    <w:rsid w:val="0060157F"/>
    <w:rsid w:val="00601800"/>
    <w:rsid w:val="00601B66"/>
    <w:rsid w:val="006031C7"/>
    <w:rsid w:val="006050E4"/>
    <w:rsid w:val="0060510A"/>
    <w:rsid w:val="00605856"/>
    <w:rsid w:val="00607233"/>
    <w:rsid w:val="006113D3"/>
    <w:rsid w:val="00611E43"/>
    <w:rsid w:val="00612A3F"/>
    <w:rsid w:val="006130E4"/>
    <w:rsid w:val="00613234"/>
    <w:rsid w:val="006154BD"/>
    <w:rsid w:val="00615570"/>
    <w:rsid w:val="00616523"/>
    <w:rsid w:val="006177EA"/>
    <w:rsid w:val="00617DCF"/>
    <w:rsid w:val="00620C7C"/>
    <w:rsid w:val="00621419"/>
    <w:rsid w:val="00621BEE"/>
    <w:rsid w:val="00621E45"/>
    <w:rsid w:val="0062204E"/>
    <w:rsid w:val="00623AC2"/>
    <w:rsid w:val="00624F81"/>
    <w:rsid w:val="00625619"/>
    <w:rsid w:val="00626736"/>
    <w:rsid w:val="00627D4A"/>
    <w:rsid w:val="00630628"/>
    <w:rsid w:val="00630CA1"/>
    <w:rsid w:val="006310D7"/>
    <w:rsid w:val="00631E28"/>
    <w:rsid w:val="00632F50"/>
    <w:rsid w:val="00634731"/>
    <w:rsid w:val="00634D29"/>
    <w:rsid w:val="00635BAD"/>
    <w:rsid w:val="0063663D"/>
    <w:rsid w:val="00636CA6"/>
    <w:rsid w:val="00636E1B"/>
    <w:rsid w:val="00637248"/>
    <w:rsid w:val="006407BF"/>
    <w:rsid w:val="00641020"/>
    <w:rsid w:val="006419BE"/>
    <w:rsid w:val="006424FD"/>
    <w:rsid w:val="006430EB"/>
    <w:rsid w:val="00643A00"/>
    <w:rsid w:val="00644958"/>
    <w:rsid w:val="00644AE7"/>
    <w:rsid w:val="006450F3"/>
    <w:rsid w:val="00645543"/>
    <w:rsid w:val="00645E48"/>
    <w:rsid w:val="00646E2C"/>
    <w:rsid w:val="006502B0"/>
    <w:rsid w:val="006506A7"/>
    <w:rsid w:val="00650A47"/>
    <w:rsid w:val="00650CEF"/>
    <w:rsid w:val="00651A15"/>
    <w:rsid w:val="00651ABA"/>
    <w:rsid w:val="00651ABE"/>
    <w:rsid w:val="00653E41"/>
    <w:rsid w:val="00654463"/>
    <w:rsid w:val="00654DAC"/>
    <w:rsid w:val="00654FCF"/>
    <w:rsid w:val="0065665F"/>
    <w:rsid w:val="00657B0C"/>
    <w:rsid w:val="00657C17"/>
    <w:rsid w:val="00657E80"/>
    <w:rsid w:val="00660742"/>
    <w:rsid w:val="00660C94"/>
    <w:rsid w:val="00661C73"/>
    <w:rsid w:val="006626DD"/>
    <w:rsid w:val="00662816"/>
    <w:rsid w:val="0066337D"/>
    <w:rsid w:val="00663801"/>
    <w:rsid w:val="0066384E"/>
    <w:rsid w:val="00664A81"/>
    <w:rsid w:val="00665658"/>
    <w:rsid w:val="00665BB6"/>
    <w:rsid w:val="006664F5"/>
    <w:rsid w:val="00666AE4"/>
    <w:rsid w:val="0066786E"/>
    <w:rsid w:val="00667EFB"/>
    <w:rsid w:val="006700CA"/>
    <w:rsid w:val="0067017F"/>
    <w:rsid w:val="006709CF"/>
    <w:rsid w:val="00670E55"/>
    <w:rsid w:val="0067174B"/>
    <w:rsid w:val="00671D6E"/>
    <w:rsid w:val="006721FC"/>
    <w:rsid w:val="0067261A"/>
    <w:rsid w:val="0067398E"/>
    <w:rsid w:val="0067491D"/>
    <w:rsid w:val="0067502D"/>
    <w:rsid w:val="006768CD"/>
    <w:rsid w:val="00676B58"/>
    <w:rsid w:val="00676C95"/>
    <w:rsid w:val="006771B2"/>
    <w:rsid w:val="00677E62"/>
    <w:rsid w:val="00682695"/>
    <w:rsid w:val="006828C7"/>
    <w:rsid w:val="00682BA9"/>
    <w:rsid w:val="006830A2"/>
    <w:rsid w:val="00684474"/>
    <w:rsid w:val="006849EF"/>
    <w:rsid w:val="00684A1E"/>
    <w:rsid w:val="00684DE8"/>
    <w:rsid w:val="0068768B"/>
    <w:rsid w:val="00690FD3"/>
    <w:rsid w:val="00691256"/>
    <w:rsid w:val="00692125"/>
    <w:rsid w:val="006921C2"/>
    <w:rsid w:val="006926DF"/>
    <w:rsid w:val="00693329"/>
    <w:rsid w:val="00693503"/>
    <w:rsid w:val="0069475F"/>
    <w:rsid w:val="00696ACD"/>
    <w:rsid w:val="00696BC9"/>
    <w:rsid w:val="00696BDF"/>
    <w:rsid w:val="006976E4"/>
    <w:rsid w:val="00697C6D"/>
    <w:rsid w:val="006A3560"/>
    <w:rsid w:val="006A43DC"/>
    <w:rsid w:val="006A5D88"/>
    <w:rsid w:val="006A5DAD"/>
    <w:rsid w:val="006A62E7"/>
    <w:rsid w:val="006A6808"/>
    <w:rsid w:val="006A6B7E"/>
    <w:rsid w:val="006A7F55"/>
    <w:rsid w:val="006B098C"/>
    <w:rsid w:val="006B0D4A"/>
    <w:rsid w:val="006B1076"/>
    <w:rsid w:val="006B124D"/>
    <w:rsid w:val="006B556C"/>
    <w:rsid w:val="006B62F5"/>
    <w:rsid w:val="006B66A5"/>
    <w:rsid w:val="006B69A5"/>
    <w:rsid w:val="006B7333"/>
    <w:rsid w:val="006B74B3"/>
    <w:rsid w:val="006B7F2F"/>
    <w:rsid w:val="006C0F52"/>
    <w:rsid w:val="006C2E52"/>
    <w:rsid w:val="006C3CB2"/>
    <w:rsid w:val="006C3FDF"/>
    <w:rsid w:val="006C60B3"/>
    <w:rsid w:val="006C6456"/>
    <w:rsid w:val="006C68A7"/>
    <w:rsid w:val="006C6B0C"/>
    <w:rsid w:val="006C6B63"/>
    <w:rsid w:val="006C7B6A"/>
    <w:rsid w:val="006D1BD5"/>
    <w:rsid w:val="006D24B7"/>
    <w:rsid w:val="006D2F14"/>
    <w:rsid w:val="006D3000"/>
    <w:rsid w:val="006D448D"/>
    <w:rsid w:val="006D48E7"/>
    <w:rsid w:val="006D5A3A"/>
    <w:rsid w:val="006D6059"/>
    <w:rsid w:val="006D6131"/>
    <w:rsid w:val="006D6450"/>
    <w:rsid w:val="006D67AD"/>
    <w:rsid w:val="006D6947"/>
    <w:rsid w:val="006D6B88"/>
    <w:rsid w:val="006E2513"/>
    <w:rsid w:val="006E41B7"/>
    <w:rsid w:val="006E531F"/>
    <w:rsid w:val="006E5D1E"/>
    <w:rsid w:val="006E6D31"/>
    <w:rsid w:val="006E7857"/>
    <w:rsid w:val="006E7882"/>
    <w:rsid w:val="006E7949"/>
    <w:rsid w:val="006F078D"/>
    <w:rsid w:val="006F0F35"/>
    <w:rsid w:val="006F11DC"/>
    <w:rsid w:val="006F1C90"/>
    <w:rsid w:val="006F1E30"/>
    <w:rsid w:val="006F1FB6"/>
    <w:rsid w:val="006F2D5E"/>
    <w:rsid w:val="006F3143"/>
    <w:rsid w:val="006F5945"/>
    <w:rsid w:val="006F7566"/>
    <w:rsid w:val="006F7805"/>
    <w:rsid w:val="006F7957"/>
    <w:rsid w:val="00700109"/>
    <w:rsid w:val="007006C3"/>
    <w:rsid w:val="0070096C"/>
    <w:rsid w:val="007015DC"/>
    <w:rsid w:val="00702183"/>
    <w:rsid w:val="007036A5"/>
    <w:rsid w:val="007037AE"/>
    <w:rsid w:val="00703D40"/>
    <w:rsid w:val="00703E99"/>
    <w:rsid w:val="00704115"/>
    <w:rsid w:val="0070490E"/>
    <w:rsid w:val="00704CD0"/>
    <w:rsid w:val="00704FD0"/>
    <w:rsid w:val="00706BA2"/>
    <w:rsid w:val="00706BAA"/>
    <w:rsid w:val="00707B12"/>
    <w:rsid w:val="00711F6F"/>
    <w:rsid w:val="007123DB"/>
    <w:rsid w:val="007129EF"/>
    <w:rsid w:val="00713683"/>
    <w:rsid w:val="00713A3E"/>
    <w:rsid w:val="00714C88"/>
    <w:rsid w:val="00715C0E"/>
    <w:rsid w:val="007171E5"/>
    <w:rsid w:val="0071744F"/>
    <w:rsid w:val="007202C5"/>
    <w:rsid w:val="007202F1"/>
    <w:rsid w:val="00720C5F"/>
    <w:rsid w:val="00722294"/>
    <w:rsid w:val="00722341"/>
    <w:rsid w:val="00722CE9"/>
    <w:rsid w:val="00723C3F"/>
    <w:rsid w:val="00724372"/>
    <w:rsid w:val="00725F7D"/>
    <w:rsid w:val="00727269"/>
    <w:rsid w:val="00730260"/>
    <w:rsid w:val="00730DBE"/>
    <w:rsid w:val="00732031"/>
    <w:rsid w:val="00733528"/>
    <w:rsid w:val="0073433E"/>
    <w:rsid w:val="00734424"/>
    <w:rsid w:val="0073556E"/>
    <w:rsid w:val="00737734"/>
    <w:rsid w:val="00737BA4"/>
    <w:rsid w:val="007402AC"/>
    <w:rsid w:val="00740560"/>
    <w:rsid w:val="00740812"/>
    <w:rsid w:val="0074319E"/>
    <w:rsid w:val="007439EA"/>
    <w:rsid w:val="00743DA8"/>
    <w:rsid w:val="007443C8"/>
    <w:rsid w:val="007443E5"/>
    <w:rsid w:val="007458E7"/>
    <w:rsid w:val="00746912"/>
    <w:rsid w:val="0074696B"/>
    <w:rsid w:val="007470CF"/>
    <w:rsid w:val="00747EC0"/>
    <w:rsid w:val="00751BF5"/>
    <w:rsid w:val="007529D5"/>
    <w:rsid w:val="00752E5D"/>
    <w:rsid w:val="00752FB4"/>
    <w:rsid w:val="00753099"/>
    <w:rsid w:val="0075544E"/>
    <w:rsid w:val="007556B2"/>
    <w:rsid w:val="0075588C"/>
    <w:rsid w:val="00755949"/>
    <w:rsid w:val="00755C96"/>
    <w:rsid w:val="007578B5"/>
    <w:rsid w:val="00760562"/>
    <w:rsid w:val="007607BC"/>
    <w:rsid w:val="0076085A"/>
    <w:rsid w:val="00760996"/>
    <w:rsid w:val="00760E87"/>
    <w:rsid w:val="007611D6"/>
    <w:rsid w:val="00762F29"/>
    <w:rsid w:val="00763455"/>
    <w:rsid w:val="00763C66"/>
    <w:rsid w:val="00763EBB"/>
    <w:rsid w:val="00763FFB"/>
    <w:rsid w:val="007645BC"/>
    <w:rsid w:val="00764838"/>
    <w:rsid w:val="007670DF"/>
    <w:rsid w:val="0076756B"/>
    <w:rsid w:val="00767C5F"/>
    <w:rsid w:val="00770620"/>
    <w:rsid w:val="007710CF"/>
    <w:rsid w:val="00771D87"/>
    <w:rsid w:val="00772BC8"/>
    <w:rsid w:val="00772C7B"/>
    <w:rsid w:val="00774831"/>
    <w:rsid w:val="0077662B"/>
    <w:rsid w:val="00776BFB"/>
    <w:rsid w:val="00777DA5"/>
    <w:rsid w:val="00781ABC"/>
    <w:rsid w:val="0078201E"/>
    <w:rsid w:val="0078203E"/>
    <w:rsid w:val="007827BF"/>
    <w:rsid w:val="007828AD"/>
    <w:rsid w:val="00782B5F"/>
    <w:rsid w:val="007839BD"/>
    <w:rsid w:val="00783A0E"/>
    <w:rsid w:val="00783CBB"/>
    <w:rsid w:val="00783E6F"/>
    <w:rsid w:val="00784DC6"/>
    <w:rsid w:val="00785DC9"/>
    <w:rsid w:val="00786492"/>
    <w:rsid w:val="007864E0"/>
    <w:rsid w:val="007928E6"/>
    <w:rsid w:val="00792CC9"/>
    <w:rsid w:val="00792FDB"/>
    <w:rsid w:val="00793462"/>
    <w:rsid w:val="00793DC8"/>
    <w:rsid w:val="00793F98"/>
    <w:rsid w:val="00794A5F"/>
    <w:rsid w:val="00794B51"/>
    <w:rsid w:val="00794E97"/>
    <w:rsid w:val="00796152"/>
    <w:rsid w:val="00796EB2"/>
    <w:rsid w:val="0079738E"/>
    <w:rsid w:val="007A227E"/>
    <w:rsid w:val="007A2C95"/>
    <w:rsid w:val="007A41D0"/>
    <w:rsid w:val="007A5F99"/>
    <w:rsid w:val="007A7690"/>
    <w:rsid w:val="007A7D6B"/>
    <w:rsid w:val="007B1A83"/>
    <w:rsid w:val="007B268E"/>
    <w:rsid w:val="007B505F"/>
    <w:rsid w:val="007B5268"/>
    <w:rsid w:val="007B595C"/>
    <w:rsid w:val="007B76F5"/>
    <w:rsid w:val="007B79FB"/>
    <w:rsid w:val="007C0719"/>
    <w:rsid w:val="007C0C72"/>
    <w:rsid w:val="007C3558"/>
    <w:rsid w:val="007C3A74"/>
    <w:rsid w:val="007C55FF"/>
    <w:rsid w:val="007C5732"/>
    <w:rsid w:val="007C6B26"/>
    <w:rsid w:val="007C6DFB"/>
    <w:rsid w:val="007C70A7"/>
    <w:rsid w:val="007C7B17"/>
    <w:rsid w:val="007C7DD4"/>
    <w:rsid w:val="007D0432"/>
    <w:rsid w:val="007D05BA"/>
    <w:rsid w:val="007D1A93"/>
    <w:rsid w:val="007D1D1C"/>
    <w:rsid w:val="007D31E1"/>
    <w:rsid w:val="007D4285"/>
    <w:rsid w:val="007D4727"/>
    <w:rsid w:val="007D5E77"/>
    <w:rsid w:val="007D6379"/>
    <w:rsid w:val="007E08F6"/>
    <w:rsid w:val="007E12E6"/>
    <w:rsid w:val="007E3B2B"/>
    <w:rsid w:val="007E5346"/>
    <w:rsid w:val="007E728B"/>
    <w:rsid w:val="007E7DEF"/>
    <w:rsid w:val="007F02D6"/>
    <w:rsid w:val="007F0C52"/>
    <w:rsid w:val="007F10A0"/>
    <w:rsid w:val="007F1155"/>
    <w:rsid w:val="007F1B28"/>
    <w:rsid w:val="007F1B40"/>
    <w:rsid w:val="007F1C78"/>
    <w:rsid w:val="007F20D9"/>
    <w:rsid w:val="007F29AA"/>
    <w:rsid w:val="007F388A"/>
    <w:rsid w:val="007F453B"/>
    <w:rsid w:val="007F4EA4"/>
    <w:rsid w:val="007F66C4"/>
    <w:rsid w:val="007F695A"/>
    <w:rsid w:val="007F7D1D"/>
    <w:rsid w:val="00800102"/>
    <w:rsid w:val="00800C72"/>
    <w:rsid w:val="00801ABF"/>
    <w:rsid w:val="008041AC"/>
    <w:rsid w:val="00805993"/>
    <w:rsid w:val="00806926"/>
    <w:rsid w:val="00806F09"/>
    <w:rsid w:val="00807141"/>
    <w:rsid w:val="00807A5A"/>
    <w:rsid w:val="00807A5B"/>
    <w:rsid w:val="00807BA2"/>
    <w:rsid w:val="008100BA"/>
    <w:rsid w:val="00810F16"/>
    <w:rsid w:val="00812370"/>
    <w:rsid w:val="00812523"/>
    <w:rsid w:val="00812A12"/>
    <w:rsid w:val="00813527"/>
    <w:rsid w:val="00814157"/>
    <w:rsid w:val="00822131"/>
    <w:rsid w:val="008238E6"/>
    <w:rsid w:val="00823B38"/>
    <w:rsid w:val="00823F74"/>
    <w:rsid w:val="008244C7"/>
    <w:rsid w:val="0082462A"/>
    <w:rsid w:val="00825938"/>
    <w:rsid w:val="00825CF0"/>
    <w:rsid w:val="00826F47"/>
    <w:rsid w:val="0082706E"/>
    <w:rsid w:val="00827606"/>
    <w:rsid w:val="0082764D"/>
    <w:rsid w:val="008300CD"/>
    <w:rsid w:val="00830558"/>
    <w:rsid w:val="00832232"/>
    <w:rsid w:val="008328F8"/>
    <w:rsid w:val="00832BFE"/>
    <w:rsid w:val="00833CFA"/>
    <w:rsid w:val="008344B5"/>
    <w:rsid w:val="0083470E"/>
    <w:rsid w:val="00834B6F"/>
    <w:rsid w:val="00837D0C"/>
    <w:rsid w:val="00840607"/>
    <w:rsid w:val="00841E30"/>
    <w:rsid w:val="00842A2F"/>
    <w:rsid w:val="008431FF"/>
    <w:rsid w:val="00843399"/>
    <w:rsid w:val="00843DE2"/>
    <w:rsid w:val="00844CB3"/>
    <w:rsid w:val="00845838"/>
    <w:rsid w:val="00847977"/>
    <w:rsid w:val="008479C3"/>
    <w:rsid w:val="00850A0F"/>
    <w:rsid w:val="00850C72"/>
    <w:rsid w:val="00851F3A"/>
    <w:rsid w:val="00852DA9"/>
    <w:rsid w:val="00856A70"/>
    <w:rsid w:val="00857C82"/>
    <w:rsid w:val="00857D7A"/>
    <w:rsid w:val="008632C7"/>
    <w:rsid w:val="00863652"/>
    <w:rsid w:val="00864A2B"/>
    <w:rsid w:val="00864D05"/>
    <w:rsid w:val="0086516F"/>
    <w:rsid w:val="008657CD"/>
    <w:rsid w:val="00866357"/>
    <w:rsid w:val="00866513"/>
    <w:rsid w:val="00866D5C"/>
    <w:rsid w:val="008675CA"/>
    <w:rsid w:val="0087007A"/>
    <w:rsid w:val="008711F1"/>
    <w:rsid w:val="008715CF"/>
    <w:rsid w:val="00871AAE"/>
    <w:rsid w:val="00871BEE"/>
    <w:rsid w:val="008727CF"/>
    <w:rsid w:val="00873D75"/>
    <w:rsid w:val="00874C28"/>
    <w:rsid w:val="00874D1C"/>
    <w:rsid w:val="00876856"/>
    <w:rsid w:val="00877278"/>
    <w:rsid w:val="008773A3"/>
    <w:rsid w:val="00880104"/>
    <w:rsid w:val="0088069B"/>
    <w:rsid w:val="00881946"/>
    <w:rsid w:val="00881E5F"/>
    <w:rsid w:val="00882C43"/>
    <w:rsid w:val="008835E6"/>
    <w:rsid w:val="00883F8C"/>
    <w:rsid w:val="00884B39"/>
    <w:rsid w:val="00885EF6"/>
    <w:rsid w:val="008867DA"/>
    <w:rsid w:val="00886809"/>
    <w:rsid w:val="00886983"/>
    <w:rsid w:val="00886A35"/>
    <w:rsid w:val="00886AE7"/>
    <w:rsid w:val="008873F3"/>
    <w:rsid w:val="008902EF"/>
    <w:rsid w:val="00891979"/>
    <w:rsid w:val="00891B92"/>
    <w:rsid w:val="00891C3E"/>
    <w:rsid w:val="0089225A"/>
    <w:rsid w:val="008927FF"/>
    <w:rsid w:val="008932F3"/>
    <w:rsid w:val="00893430"/>
    <w:rsid w:val="008942CC"/>
    <w:rsid w:val="00895777"/>
    <w:rsid w:val="00895F8F"/>
    <w:rsid w:val="00896137"/>
    <w:rsid w:val="008972C5"/>
    <w:rsid w:val="008974AF"/>
    <w:rsid w:val="00897F84"/>
    <w:rsid w:val="008A0722"/>
    <w:rsid w:val="008A0F8E"/>
    <w:rsid w:val="008A1FB1"/>
    <w:rsid w:val="008A2ADF"/>
    <w:rsid w:val="008A2DFC"/>
    <w:rsid w:val="008A32DC"/>
    <w:rsid w:val="008A3330"/>
    <w:rsid w:val="008A3907"/>
    <w:rsid w:val="008A493A"/>
    <w:rsid w:val="008A55E4"/>
    <w:rsid w:val="008A6C0F"/>
    <w:rsid w:val="008A7037"/>
    <w:rsid w:val="008A70A1"/>
    <w:rsid w:val="008A75A2"/>
    <w:rsid w:val="008B001E"/>
    <w:rsid w:val="008B0393"/>
    <w:rsid w:val="008B21BD"/>
    <w:rsid w:val="008B2311"/>
    <w:rsid w:val="008B2954"/>
    <w:rsid w:val="008B31BC"/>
    <w:rsid w:val="008B339C"/>
    <w:rsid w:val="008B33EE"/>
    <w:rsid w:val="008B39E3"/>
    <w:rsid w:val="008B4028"/>
    <w:rsid w:val="008B4AEA"/>
    <w:rsid w:val="008B506D"/>
    <w:rsid w:val="008B543C"/>
    <w:rsid w:val="008B6166"/>
    <w:rsid w:val="008B6256"/>
    <w:rsid w:val="008B7630"/>
    <w:rsid w:val="008C030A"/>
    <w:rsid w:val="008C0AC3"/>
    <w:rsid w:val="008C1950"/>
    <w:rsid w:val="008C1952"/>
    <w:rsid w:val="008C207C"/>
    <w:rsid w:val="008C2813"/>
    <w:rsid w:val="008C2D8E"/>
    <w:rsid w:val="008C3605"/>
    <w:rsid w:val="008C3A06"/>
    <w:rsid w:val="008C3B7E"/>
    <w:rsid w:val="008C5FDB"/>
    <w:rsid w:val="008C6D9D"/>
    <w:rsid w:val="008C73C7"/>
    <w:rsid w:val="008D021C"/>
    <w:rsid w:val="008D0CBE"/>
    <w:rsid w:val="008D1792"/>
    <w:rsid w:val="008D1F73"/>
    <w:rsid w:val="008D25F6"/>
    <w:rsid w:val="008D3978"/>
    <w:rsid w:val="008D3C46"/>
    <w:rsid w:val="008D3C96"/>
    <w:rsid w:val="008D3D7C"/>
    <w:rsid w:val="008D4D16"/>
    <w:rsid w:val="008D56E1"/>
    <w:rsid w:val="008D5721"/>
    <w:rsid w:val="008D65BA"/>
    <w:rsid w:val="008D6CCC"/>
    <w:rsid w:val="008E0372"/>
    <w:rsid w:val="008E2398"/>
    <w:rsid w:val="008E28F6"/>
    <w:rsid w:val="008E2E1C"/>
    <w:rsid w:val="008E4820"/>
    <w:rsid w:val="008E4A2F"/>
    <w:rsid w:val="008E5BD8"/>
    <w:rsid w:val="008E6117"/>
    <w:rsid w:val="008E6F94"/>
    <w:rsid w:val="008F02A7"/>
    <w:rsid w:val="008F0DC2"/>
    <w:rsid w:val="008F0FEB"/>
    <w:rsid w:val="008F116B"/>
    <w:rsid w:val="008F15D8"/>
    <w:rsid w:val="008F32BB"/>
    <w:rsid w:val="008F3EC6"/>
    <w:rsid w:val="008F4160"/>
    <w:rsid w:val="008F42BC"/>
    <w:rsid w:val="008F4311"/>
    <w:rsid w:val="008F5B66"/>
    <w:rsid w:val="008F638D"/>
    <w:rsid w:val="008F7123"/>
    <w:rsid w:val="008F770E"/>
    <w:rsid w:val="0090055C"/>
    <w:rsid w:val="00900749"/>
    <w:rsid w:val="00901849"/>
    <w:rsid w:val="00901BC2"/>
    <w:rsid w:val="009031F3"/>
    <w:rsid w:val="00903754"/>
    <w:rsid w:val="00905C02"/>
    <w:rsid w:val="00906593"/>
    <w:rsid w:val="0090660D"/>
    <w:rsid w:val="009068B3"/>
    <w:rsid w:val="00907294"/>
    <w:rsid w:val="00907D4B"/>
    <w:rsid w:val="0091029A"/>
    <w:rsid w:val="00910E7F"/>
    <w:rsid w:val="00911716"/>
    <w:rsid w:val="00912E21"/>
    <w:rsid w:val="00913491"/>
    <w:rsid w:val="00913B1F"/>
    <w:rsid w:val="009140D8"/>
    <w:rsid w:val="009148E3"/>
    <w:rsid w:val="00914B02"/>
    <w:rsid w:val="00915411"/>
    <w:rsid w:val="0091543D"/>
    <w:rsid w:val="009157C2"/>
    <w:rsid w:val="009166D9"/>
    <w:rsid w:val="00916735"/>
    <w:rsid w:val="00916A02"/>
    <w:rsid w:val="00916FDF"/>
    <w:rsid w:val="00920588"/>
    <w:rsid w:val="0092065F"/>
    <w:rsid w:val="00920E05"/>
    <w:rsid w:val="009213D1"/>
    <w:rsid w:val="00922240"/>
    <w:rsid w:val="0092467C"/>
    <w:rsid w:val="009256D4"/>
    <w:rsid w:val="00925708"/>
    <w:rsid w:val="00925AB2"/>
    <w:rsid w:val="00926894"/>
    <w:rsid w:val="009273E0"/>
    <w:rsid w:val="00927726"/>
    <w:rsid w:val="009319CB"/>
    <w:rsid w:val="00931B92"/>
    <w:rsid w:val="00931F21"/>
    <w:rsid w:val="009322D7"/>
    <w:rsid w:val="00934BAD"/>
    <w:rsid w:val="009351EA"/>
    <w:rsid w:val="00936147"/>
    <w:rsid w:val="00936F90"/>
    <w:rsid w:val="00937433"/>
    <w:rsid w:val="00937AA7"/>
    <w:rsid w:val="00937DF9"/>
    <w:rsid w:val="00937E65"/>
    <w:rsid w:val="00940E85"/>
    <w:rsid w:val="009426FE"/>
    <w:rsid w:val="00942B69"/>
    <w:rsid w:val="0094373F"/>
    <w:rsid w:val="0094386A"/>
    <w:rsid w:val="00944167"/>
    <w:rsid w:val="00945176"/>
    <w:rsid w:val="00945255"/>
    <w:rsid w:val="009459F3"/>
    <w:rsid w:val="00947644"/>
    <w:rsid w:val="00947838"/>
    <w:rsid w:val="00947F6B"/>
    <w:rsid w:val="009501CA"/>
    <w:rsid w:val="00950832"/>
    <w:rsid w:val="00950C29"/>
    <w:rsid w:val="00952101"/>
    <w:rsid w:val="0095277A"/>
    <w:rsid w:val="009547C2"/>
    <w:rsid w:val="00954B5A"/>
    <w:rsid w:val="00954E9A"/>
    <w:rsid w:val="00955383"/>
    <w:rsid w:val="00955658"/>
    <w:rsid w:val="00955B8C"/>
    <w:rsid w:val="00955CCC"/>
    <w:rsid w:val="00956AEE"/>
    <w:rsid w:val="00956F0C"/>
    <w:rsid w:val="00960AB4"/>
    <w:rsid w:val="00961C3F"/>
    <w:rsid w:val="009621AD"/>
    <w:rsid w:val="009621DD"/>
    <w:rsid w:val="009625DB"/>
    <w:rsid w:val="009637ED"/>
    <w:rsid w:val="00963839"/>
    <w:rsid w:val="00964005"/>
    <w:rsid w:val="00964A3C"/>
    <w:rsid w:val="00964B79"/>
    <w:rsid w:val="00965EEB"/>
    <w:rsid w:val="00966029"/>
    <w:rsid w:val="00967A26"/>
    <w:rsid w:val="009719C3"/>
    <w:rsid w:val="00972B9C"/>
    <w:rsid w:val="0097363E"/>
    <w:rsid w:val="00973EBB"/>
    <w:rsid w:val="009741BA"/>
    <w:rsid w:val="0097486C"/>
    <w:rsid w:val="00974B4D"/>
    <w:rsid w:val="00974C3A"/>
    <w:rsid w:val="00974E7C"/>
    <w:rsid w:val="0097654F"/>
    <w:rsid w:val="009765BA"/>
    <w:rsid w:val="0097781D"/>
    <w:rsid w:val="00977E87"/>
    <w:rsid w:val="00981464"/>
    <w:rsid w:val="0098225C"/>
    <w:rsid w:val="00983239"/>
    <w:rsid w:val="009847FF"/>
    <w:rsid w:val="009852FC"/>
    <w:rsid w:val="00986D9E"/>
    <w:rsid w:val="009879C5"/>
    <w:rsid w:val="00987FB4"/>
    <w:rsid w:val="009908AC"/>
    <w:rsid w:val="0099102B"/>
    <w:rsid w:val="009914AA"/>
    <w:rsid w:val="00991E08"/>
    <w:rsid w:val="00991FB9"/>
    <w:rsid w:val="0099261B"/>
    <w:rsid w:val="009927C0"/>
    <w:rsid w:val="00992E37"/>
    <w:rsid w:val="009939E7"/>
    <w:rsid w:val="009939F2"/>
    <w:rsid w:val="00993B8D"/>
    <w:rsid w:val="00993EBE"/>
    <w:rsid w:val="00994334"/>
    <w:rsid w:val="00996619"/>
    <w:rsid w:val="00997966"/>
    <w:rsid w:val="00997A83"/>
    <w:rsid w:val="009A06B0"/>
    <w:rsid w:val="009A1AA2"/>
    <w:rsid w:val="009A2E68"/>
    <w:rsid w:val="009A2FB8"/>
    <w:rsid w:val="009A3AA2"/>
    <w:rsid w:val="009A4805"/>
    <w:rsid w:val="009A5021"/>
    <w:rsid w:val="009A5ADB"/>
    <w:rsid w:val="009A5B60"/>
    <w:rsid w:val="009B15B1"/>
    <w:rsid w:val="009B2156"/>
    <w:rsid w:val="009B2B10"/>
    <w:rsid w:val="009B32DB"/>
    <w:rsid w:val="009B3FFE"/>
    <w:rsid w:val="009B41F2"/>
    <w:rsid w:val="009B4360"/>
    <w:rsid w:val="009B46FB"/>
    <w:rsid w:val="009B48A6"/>
    <w:rsid w:val="009B5436"/>
    <w:rsid w:val="009B6210"/>
    <w:rsid w:val="009B64CC"/>
    <w:rsid w:val="009B68DE"/>
    <w:rsid w:val="009B75F2"/>
    <w:rsid w:val="009B761B"/>
    <w:rsid w:val="009C206A"/>
    <w:rsid w:val="009C2523"/>
    <w:rsid w:val="009C4E4C"/>
    <w:rsid w:val="009C6A8D"/>
    <w:rsid w:val="009C7858"/>
    <w:rsid w:val="009C7F83"/>
    <w:rsid w:val="009D0198"/>
    <w:rsid w:val="009D2B25"/>
    <w:rsid w:val="009D2C70"/>
    <w:rsid w:val="009D34AB"/>
    <w:rsid w:val="009D3614"/>
    <w:rsid w:val="009D4730"/>
    <w:rsid w:val="009D4801"/>
    <w:rsid w:val="009D4811"/>
    <w:rsid w:val="009D48F2"/>
    <w:rsid w:val="009D53CF"/>
    <w:rsid w:val="009D58FC"/>
    <w:rsid w:val="009D6312"/>
    <w:rsid w:val="009D6D93"/>
    <w:rsid w:val="009D6E64"/>
    <w:rsid w:val="009D713D"/>
    <w:rsid w:val="009E002A"/>
    <w:rsid w:val="009E2869"/>
    <w:rsid w:val="009E2ED2"/>
    <w:rsid w:val="009E33C5"/>
    <w:rsid w:val="009E3982"/>
    <w:rsid w:val="009E52D2"/>
    <w:rsid w:val="009E562D"/>
    <w:rsid w:val="009E57F7"/>
    <w:rsid w:val="009E6494"/>
    <w:rsid w:val="009F0CE8"/>
    <w:rsid w:val="009F186A"/>
    <w:rsid w:val="009F2A99"/>
    <w:rsid w:val="009F566E"/>
    <w:rsid w:val="009F64ED"/>
    <w:rsid w:val="009F69AA"/>
    <w:rsid w:val="009F767A"/>
    <w:rsid w:val="00A0017F"/>
    <w:rsid w:val="00A001BA"/>
    <w:rsid w:val="00A00570"/>
    <w:rsid w:val="00A02428"/>
    <w:rsid w:val="00A0383C"/>
    <w:rsid w:val="00A06691"/>
    <w:rsid w:val="00A0682C"/>
    <w:rsid w:val="00A07507"/>
    <w:rsid w:val="00A10598"/>
    <w:rsid w:val="00A11014"/>
    <w:rsid w:val="00A128F4"/>
    <w:rsid w:val="00A13565"/>
    <w:rsid w:val="00A13838"/>
    <w:rsid w:val="00A1465E"/>
    <w:rsid w:val="00A14BE6"/>
    <w:rsid w:val="00A14EAB"/>
    <w:rsid w:val="00A150CF"/>
    <w:rsid w:val="00A1630A"/>
    <w:rsid w:val="00A203A0"/>
    <w:rsid w:val="00A20486"/>
    <w:rsid w:val="00A20B79"/>
    <w:rsid w:val="00A21F1D"/>
    <w:rsid w:val="00A2217B"/>
    <w:rsid w:val="00A2219C"/>
    <w:rsid w:val="00A22E97"/>
    <w:rsid w:val="00A237DD"/>
    <w:rsid w:val="00A23F41"/>
    <w:rsid w:val="00A243BA"/>
    <w:rsid w:val="00A2563B"/>
    <w:rsid w:val="00A25730"/>
    <w:rsid w:val="00A25E6A"/>
    <w:rsid w:val="00A25F26"/>
    <w:rsid w:val="00A26B85"/>
    <w:rsid w:val="00A26C98"/>
    <w:rsid w:val="00A275E7"/>
    <w:rsid w:val="00A2769B"/>
    <w:rsid w:val="00A3027C"/>
    <w:rsid w:val="00A30848"/>
    <w:rsid w:val="00A30E79"/>
    <w:rsid w:val="00A311B0"/>
    <w:rsid w:val="00A32095"/>
    <w:rsid w:val="00A3230B"/>
    <w:rsid w:val="00A32CBB"/>
    <w:rsid w:val="00A32CBD"/>
    <w:rsid w:val="00A3389C"/>
    <w:rsid w:val="00A34647"/>
    <w:rsid w:val="00A34AF2"/>
    <w:rsid w:val="00A34B26"/>
    <w:rsid w:val="00A356CF"/>
    <w:rsid w:val="00A372D5"/>
    <w:rsid w:val="00A40070"/>
    <w:rsid w:val="00A40139"/>
    <w:rsid w:val="00A405FA"/>
    <w:rsid w:val="00A40833"/>
    <w:rsid w:val="00A40989"/>
    <w:rsid w:val="00A40AB9"/>
    <w:rsid w:val="00A40B04"/>
    <w:rsid w:val="00A40DF1"/>
    <w:rsid w:val="00A43BA7"/>
    <w:rsid w:val="00A44862"/>
    <w:rsid w:val="00A4488F"/>
    <w:rsid w:val="00A475EC"/>
    <w:rsid w:val="00A476B1"/>
    <w:rsid w:val="00A50052"/>
    <w:rsid w:val="00A505D1"/>
    <w:rsid w:val="00A50FFB"/>
    <w:rsid w:val="00A518BB"/>
    <w:rsid w:val="00A5327B"/>
    <w:rsid w:val="00A539A1"/>
    <w:rsid w:val="00A544EC"/>
    <w:rsid w:val="00A551B8"/>
    <w:rsid w:val="00A56B86"/>
    <w:rsid w:val="00A57DDF"/>
    <w:rsid w:val="00A57E79"/>
    <w:rsid w:val="00A60258"/>
    <w:rsid w:val="00A62A6D"/>
    <w:rsid w:val="00A63974"/>
    <w:rsid w:val="00A643FD"/>
    <w:rsid w:val="00A65291"/>
    <w:rsid w:val="00A6550C"/>
    <w:rsid w:val="00A65883"/>
    <w:rsid w:val="00A67A1D"/>
    <w:rsid w:val="00A70071"/>
    <w:rsid w:val="00A70390"/>
    <w:rsid w:val="00A7174E"/>
    <w:rsid w:val="00A727A8"/>
    <w:rsid w:val="00A73B05"/>
    <w:rsid w:val="00A73D4E"/>
    <w:rsid w:val="00A749CE"/>
    <w:rsid w:val="00A75BEC"/>
    <w:rsid w:val="00A75D7D"/>
    <w:rsid w:val="00A770F6"/>
    <w:rsid w:val="00A7718F"/>
    <w:rsid w:val="00A7760B"/>
    <w:rsid w:val="00A77968"/>
    <w:rsid w:val="00A77DD8"/>
    <w:rsid w:val="00A81A31"/>
    <w:rsid w:val="00A81E6E"/>
    <w:rsid w:val="00A84A2C"/>
    <w:rsid w:val="00A86A03"/>
    <w:rsid w:val="00A90635"/>
    <w:rsid w:val="00A91AB6"/>
    <w:rsid w:val="00A91B8E"/>
    <w:rsid w:val="00A92914"/>
    <w:rsid w:val="00A9391D"/>
    <w:rsid w:val="00A939A1"/>
    <w:rsid w:val="00A94752"/>
    <w:rsid w:val="00A967A1"/>
    <w:rsid w:val="00A971F3"/>
    <w:rsid w:val="00A97651"/>
    <w:rsid w:val="00A9773C"/>
    <w:rsid w:val="00AA24A1"/>
    <w:rsid w:val="00AA2927"/>
    <w:rsid w:val="00AA310D"/>
    <w:rsid w:val="00AA35BD"/>
    <w:rsid w:val="00AA3AC6"/>
    <w:rsid w:val="00AA3C44"/>
    <w:rsid w:val="00AA4F93"/>
    <w:rsid w:val="00AA5DC9"/>
    <w:rsid w:val="00AA5FF4"/>
    <w:rsid w:val="00AA6E11"/>
    <w:rsid w:val="00AA77D8"/>
    <w:rsid w:val="00AB099E"/>
    <w:rsid w:val="00AB13DB"/>
    <w:rsid w:val="00AB20B1"/>
    <w:rsid w:val="00AB2950"/>
    <w:rsid w:val="00AB2F55"/>
    <w:rsid w:val="00AB4886"/>
    <w:rsid w:val="00AB4BDA"/>
    <w:rsid w:val="00AB4C68"/>
    <w:rsid w:val="00AB58FA"/>
    <w:rsid w:val="00AB5DC4"/>
    <w:rsid w:val="00AB64D6"/>
    <w:rsid w:val="00AB6587"/>
    <w:rsid w:val="00AB6F0B"/>
    <w:rsid w:val="00AC04B5"/>
    <w:rsid w:val="00AC0D8E"/>
    <w:rsid w:val="00AC2333"/>
    <w:rsid w:val="00AC3438"/>
    <w:rsid w:val="00AC3FF2"/>
    <w:rsid w:val="00AC40E8"/>
    <w:rsid w:val="00AC43B6"/>
    <w:rsid w:val="00AC53B2"/>
    <w:rsid w:val="00AC5B48"/>
    <w:rsid w:val="00AC6365"/>
    <w:rsid w:val="00AC6F48"/>
    <w:rsid w:val="00AC75B6"/>
    <w:rsid w:val="00AD00A0"/>
    <w:rsid w:val="00AD1F9D"/>
    <w:rsid w:val="00AD44AB"/>
    <w:rsid w:val="00AD4F3F"/>
    <w:rsid w:val="00AD59FE"/>
    <w:rsid w:val="00AD65A7"/>
    <w:rsid w:val="00AE01B1"/>
    <w:rsid w:val="00AE0D8A"/>
    <w:rsid w:val="00AE0FB3"/>
    <w:rsid w:val="00AE3F3A"/>
    <w:rsid w:val="00AE514E"/>
    <w:rsid w:val="00AE5829"/>
    <w:rsid w:val="00AE5D31"/>
    <w:rsid w:val="00AE6367"/>
    <w:rsid w:val="00AE6419"/>
    <w:rsid w:val="00AF061A"/>
    <w:rsid w:val="00AF0D3A"/>
    <w:rsid w:val="00AF1006"/>
    <w:rsid w:val="00AF110D"/>
    <w:rsid w:val="00AF1115"/>
    <w:rsid w:val="00AF1BB0"/>
    <w:rsid w:val="00AF273B"/>
    <w:rsid w:val="00AF48FD"/>
    <w:rsid w:val="00AF4D45"/>
    <w:rsid w:val="00AF573A"/>
    <w:rsid w:val="00AF6DBC"/>
    <w:rsid w:val="00AF6F93"/>
    <w:rsid w:val="00B0010E"/>
    <w:rsid w:val="00B0138A"/>
    <w:rsid w:val="00B017D3"/>
    <w:rsid w:val="00B02079"/>
    <w:rsid w:val="00B027D0"/>
    <w:rsid w:val="00B03867"/>
    <w:rsid w:val="00B03885"/>
    <w:rsid w:val="00B03D9B"/>
    <w:rsid w:val="00B03F85"/>
    <w:rsid w:val="00B04A79"/>
    <w:rsid w:val="00B04EC4"/>
    <w:rsid w:val="00B058B1"/>
    <w:rsid w:val="00B06F2E"/>
    <w:rsid w:val="00B11069"/>
    <w:rsid w:val="00B1258F"/>
    <w:rsid w:val="00B12F62"/>
    <w:rsid w:val="00B136C8"/>
    <w:rsid w:val="00B14C2E"/>
    <w:rsid w:val="00B14EDC"/>
    <w:rsid w:val="00B15EEF"/>
    <w:rsid w:val="00B17DFC"/>
    <w:rsid w:val="00B17E72"/>
    <w:rsid w:val="00B20259"/>
    <w:rsid w:val="00B20C96"/>
    <w:rsid w:val="00B2168B"/>
    <w:rsid w:val="00B2179F"/>
    <w:rsid w:val="00B21B67"/>
    <w:rsid w:val="00B221CE"/>
    <w:rsid w:val="00B22CF7"/>
    <w:rsid w:val="00B237F2"/>
    <w:rsid w:val="00B23CEE"/>
    <w:rsid w:val="00B23E3F"/>
    <w:rsid w:val="00B24ADE"/>
    <w:rsid w:val="00B25AE0"/>
    <w:rsid w:val="00B27373"/>
    <w:rsid w:val="00B27BFC"/>
    <w:rsid w:val="00B3060F"/>
    <w:rsid w:val="00B30DFF"/>
    <w:rsid w:val="00B32F79"/>
    <w:rsid w:val="00B331B9"/>
    <w:rsid w:val="00B35BEC"/>
    <w:rsid w:val="00B3606E"/>
    <w:rsid w:val="00B363C4"/>
    <w:rsid w:val="00B363C8"/>
    <w:rsid w:val="00B370F0"/>
    <w:rsid w:val="00B37271"/>
    <w:rsid w:val="00B3757E"/>
    <w:rsid w:val="00B378BA"/>
    <w:rsid w:val="00B419BE"/>
    <w:rsid w:val="00B41F82"/>
    <w:rsid w:val="00B427DF"/>
    <w:rsid w:val="00B43F7A"/>
    <w:rsid w:val="00B4449D"/>
    <w:rsid w:val="00B4660C"/>
    <w:rsid w:val="00B4768F"/>
    <w:rsid w:val="00B47C49"/>
    <w:rsid w:val="00B500B7"/>
    <w:rsid w:val="00B505D1"/>
    <w:rsid w:val="00B508F8"/>
    <w:rsid w:val="00B51EB8"/>
    <w:rsid w:val="00B534DC"/>
    <w:rsid w:val="00B537C7"/>
    <w:rsid w:val="00B5397D"/>
    <w:rsid w:val="00B53D80"/>
    <w:rsid w:val="00B53E9F"/>
    <w:rsid w:val="00B547FB"/>
    <w:rsid w:val="00B54C46"/>
    <w:rsid w:val="00B54D70"/>
    <w:rsid w:val="00B54DC2"/>
    <w:rsid w:val="00B55A9B"/>
    <w:rsid w:val="00B55D58"/>
    <w:rsid w:val="00B56C74"/>
    <w:rsid w:val="00B60165"/>
    <w:rsid w:val="00B60397"/>
    <w:rsid w:val="00B60947"/>
    <w:rsid w:val="00B63DD4"/>
    <w:rsid w:val="00B64761"/>
    <w:rsid w:val="00B64E1E"/>
    <w:rsid w:val="00B64FBB"/>
    <w:rsid w:val="00B65F04"/>
    <w:rsid w:val="00B67807"/>
    <w:rsid w:val="00B7372D"/>
    <w:rsid w:val="00B74509"/>
    <w:rsid w:val="00B74EFE"/>
    <w:rsid w:val="00B752E2"/>
    <w:rsid w:val="00B76A03"/>
    <w:rsid w:val="00B76D95"/>
    <w:rsid w:val="00B77C2B"/>
    <w:rsid w:val="00B77D52"/>
    <w:rsid w:val="00B77FC0"/>
    <w:rsid w:val="00B80132"/>
    <w:rsid w:val="00B8115F"/>
    <w:rsid w:val="00B814F8"/>
    <w:rsid w:val="00B81C50"/>
    <w:rsid w:val="00B82353"/>
    <w:rsid w:val="00B82A6E"/>
    <w:rsid w:val="00B8393A"/>
    <w:rsid w:val="00B840B0"/>
    <w:rsid w:val="00B846F2"/>
    <w:rsid w:val="00B851C0"/>
    <w:rsid w:val="00B852FF"/>
    <w:rsid w:val="00B91F66"/>
    <w:rsid w:val="00B9294C"/>
    <w:rsid w:val="00B92967"/>
    <w:rsid w:val="00B92ED5"/>
    <w:rsid w:val="00B9366C"/>
    <w:rsid w:val="00B93A25"/>
    <w:rsid w:val="00B93BFD"/>
    <w:rsid w:val="00B94703"/>
    <w:rsid w:val="00B94D27"/>
    <w:rsid w:val="00B95F0D"/>
    <w:rsid w:val="00B96836"/>
    <w:rsid w:val="00B969D9"/>
    <w:rsid w:val="00BA05F0"/>
    <w:rsid w:val="00BA0A44"/>
    <w:rsid w:val="00BA0EFF"/>
    <w:rsid w:val="00BA28F1"/>
    <w:rsid w:val="00BA2A4D"/>
    <w:rsid w:val="00BA2F61"/>
    <w:rsid w:val="00BA32FD"/>
    <w:rsid w:val="00BA3430"/>
    <w:rsid w:val="00BA4075"/>
    <w:rsid w:val="00BA486A"/>
    <w:rsid w:val="00BA4BA5"/>
    <w:rsid w:val="00BA5303"/>
    <w:rsid w:val="00BA58BA"/>
    <w:rsid w:val="00BA69F6"/>
    <w:rsid w:val="00BA741C"/>
    <w:rsid w:val="00BA76A7"/>
    <w:rsid w:val="00BA7870"/>
    <w:rsid w:val="00BA7E67"/>
    <w:rsid w:val="00BB0C44"/>
    <w:rsid w:val="00BB0DE2"/>
    <w:rsid w:val="00BB1E47"/>
    <w:rsid w:val="00BB1EAB"/>
    <w:rsid w:val="00BB2130"/>
    <w:rsid w:val="00BB2AEF"/>
    <w:rsid w:val="00BB2C88"/>
    <w:rsid w:val="00BB3369"/>
    <w:rsid w:val="00BB47B0"/>
    <w:rsid w:val="00BB585A"/>
    <w:rsid w:val="00BC112E"/>
    <w:rsid w:val="00BC30F8"/>
    <w:rsid w:val="00BC333D"/>
    <w:rsid w:val="00BC37A8"/>
    <w:rsid w:val="00BC3B3E"/>
    <w:rsid w:val="00BC4A03"/>
    <w:rsid w:val="00BC5DFA"/>
    <w:rsid w:val="00BC5FE4"/>
    <w:rsid w:val="00BC6F9F"/>
    <w:rsid w:val="00BC75D3"/>
    <w:rsid w:val="00BC7E67"/>
    <w:rsid w:val="00BC7FD8"/>
    <w:rsid w:val="00BD1528"/>
    <w:rsid w:val="00BD17FC"/>
    <w:rsid w:val="00BD1FAA"/>
    <w:rsid w:val="00BD2A2F"/>
    <w:rsid w:val="00BD2F25"/>
    <w:rsid w:val="00BD30F0"/>
    <w:rsid w:val="00BD4754"/>
    <w:rsid w:val="00BD61E3"/>
    <w:rsid w:val="00BD67F4"/>
    <w:rsid w:val="00BD7D1A"/>
    <w:rsid w:val="00BE0328"/>
    <w:rsid w:val="00BE17C4"/>
    <w:rsid w:val="00BE1F42"/>
    <w:rsid w:val="00BE32DC"/>
    <w:rsid w:val="00BE3481"/>
    <w:rsid w:val="00BE3C28"/>
    <w:rsid w:val="00BE4B17"/>
    <w:rsid w:val="00BE5061"/>
    <w:rsid w:val="00BE5B18"/>
    <w:rsid w:val="00BE5D14"/>
    <w:rsid w:val="00BE7617"/>
    <w:rsid w:val="00BE7C1E"/>
    <w:rsid w:val="00BF04AE"/>
    <w:rsid w:val="00BF0D41"/>
    <w:rsid w:val="00BF22C9"/>
    <w:rsid w:val="00BF2847"/>
    <w:rsid w:val="00BF2C9F"/>
    <w:rsid w:val="00BF2CE8"/>
    <w:rsid w:val="00BF3D02"/>
    <w:rsid w:val="00BF4B2F"/>
    <w:rsid w:val="00BF4BDB"/>
    <w:rsid w:val="00BF63C6"/>
    <w:rsid w:val="00BF651F"/>
    <w:rsid w:val="00BF6538"/>
    <w:rsid w:val="00BF7F97"/>
    <w:rsid w:val="00C011F4"/>
    <w:rsid w:val="00C01396"/>
    <w:rsid w:val="00C01D48"/>
    <w:rsid w:val="00C03A8D"/>
    <w:rsid w:val="00C0508D"/>
    <w:rsid w:val="00C1023F"/>
    <w:rsid w:val="00C108FA"/>
    <w:rsid w:val="00C10B3E"/>
    <w:rsid w:val="00C10BA9"/>
    <w:rsid w:val="00C11B02"/>
    <w:rsid w:val="00C12E45"/>
    <w:rsid w:val="00C12E67"/>
    <w:rsid w:val="00C1348A"/>
    <w:rsid w:val="00C138B2"/>
    <w:rsid w:val="00C138E2"/>
    <w:rsid w:val="00C141F4"/>
    <w:rsid w:val="00C14DF5"/>
    <w:rsid w:val="00C15724"/>
    <w:rsid w:val="00C15BBE"/>
    <w:rsid w:val="00C168E9"/>
    <w:rsid w:val="00C178DC"/>
    <w:rsid w:val="00C17A73"/>
    <w:rsid w:val="00C20194"/>
    <w:rsid w:val="00C20807"/>
    <w:rsid w:val="00C2268E"/>
    <w:rsid w:val="00C226D1"/>
    <w:rsid w:val="00C229D1"/>
    <w:rsid w:val="00C22D32"/>
    <w:rsid w:val="00C23203"/>
    <w:rsid w:val="00C23D94"/>
    <w:rsid w:val="00C23F8B"/>
    <w:rsid w:val="00C2449B"/>
    <w:rsid w:val="00C24AD1"/>
    <w:rsid w:val="00C256DB"/>
    <w:rsid w:val="00C25DA0"/>
    <w:rsid w:val="00C26EA5"/>
    <w:rsid w:val="00C3250A"/>
    <w:rsid w:val="00C32541"/>
    <w:rsid w:val="00C32DD2"/>
    <w:rsid w:val="00C33479"/>
    <w:rsid w:val="00C3402E"/>
    <w:rsid w:val="00C34940"/>
    <w:rsid w:val="00C3664F"/>
    <w:rsid w:val="00C37A57"/>
    <w:rsid w:val="00C40BAF"/>
    <w:rsid w:val="00C414E6"/>
    <w:rsid w:val="00C41A3E"/>
    <w:rsid w:val="00C428FA"/>
    <w:rsid w:val="00C42CAE"/>
    <w:rsid w:val="00C44300"/>
    <w:rsid w:val="00C449CB"/>
    <w:rsid w:val="00C47AA2"/>
    <w:rsid w:val="00C47B8A"/>
    <w:rsid w:val="00C47E67"/>
    <w:rsid w:val="00C5076E"/>
    <w:rsid w:val="00C50786"/>
    <w:rsid w:val="00C50848"/>
    <w:rsid w:val="00C50C69"/>
    <w:rsid w:val="00C50FDF"/>
    <w:rsid w:val="00C51A4A"/>
    <w:rsid w:val="00C51B9B"/>
    <w:rsid w:val="00C51C92"/>
    <w:rsid w:val="00C52533"/>
    <w:rsid w:val="00C53044"/>
    <w:rsid w:val="00C53168"/>
    <w:rsid w:val="00C53558"/>
    <w:rsid w:val="00C53940"/>
    <w:rsid w:val="00C548E4"/>
    <w:rsid w:val="00C54A98"/>
    <w:rsid w:val="00C559EF"/>
    <w:rsid w:val="00C5667C"/>
    <w:rsid w:val="00C56DC8"/>
    <w:rsid w:val="00C56F35"/>
    <w:rsid w:val="00C5794E"/>
    <w:rsid w:val="00C6060A"/>
    <w:rsid w:val="00C60796"/>
    <w:rsid w:val="00C60A9E"/>
    <w:rsid w:val="00C61523"/>
    <w:rsid w:val="00C6154F"/>
    <w:rsid w:val="00C61827"/>
    <w:rsid w:val="00C63185"/>
    <w:rsid w:val="00C631BF"/>
    <w:rsid w:val="00C636F7"/>
    <w:rsid w:val="00C63CD2"/>
    <w:rsid w:val="00C63D02"/>
    <w:rsid w:val="00C64A1F"/>
    <w:rsid w:val="00C64EFE"/>
    <w:rsid w:val="00C651E3"/>
    <w:rsid w:val="00C652CB"/>
    <w:rsid w:val="00C65E3D"/>
    <w:rsid w:val="00C663AD"/>
    <w:rsid w:val="00C6722C"/>
    <w:rsid w:val="00C673C1"/>
    <w:rsid w:val="00C67A66"/>
    <w:rsid w:val="00C71187"/>
    <w:rsid w:val="00C726DD"/>
    <w:rsid w:val="00C726DF"/>
    <w:rsid w:val="00C735A5"/>
    <w:rsid w:val="00C73A37"/>
    <w:rsid w:val="00C73EDC"/>
    <w:rsid w:val="00C75789"/>
    <w:rsid w:val="00C757AC"/>
    <w:rsid w:val="00C75894"/>
    <w:rsid w:val="00C75A6E"/>
    <w:rsid w:val="00C769BD"/>
    <w:rsid w:val="00C76F18"/>
    <w:rsid w:val="00C7722C"/>
    <w:rsid w:val="00C77DAE"/>
    <w:rsid w:val="00C8089E"/>
    <w:rsid w:val="00C80A34"/>
    <w:rsid w:val="00C82FE4"/>
    <w:rsid w:val="00C858B0"/>
    <w:rsid w:val="00C86159"/>
    <w:rsid w:val="00C86E3E"/>
    <w:rsid w:val="00C906A0"/>
    <w:rsid w:val="00C907FA"/>
    <w:rsid w:val="00C90AF3"/>
    <w:rsid w:val="00C90CB8"/>
    <w:rsid w:val="00C90D75"/>
    <w:rsid w:val="00C91117"/>
    <w:rsid w:val="00C9154D"/>
    <w:rsid w:val="00C92135"/>
    <w:rsid w:val="00C933AB"/>
    <w:rsid w:val="00C93FBA"/>
    <w:rsid w:val="00C9400B"/>
    <w:rsid w:val="00C95165"/>
    <w:rsid w:val="00C95526"/>
    <w:rsid w:val="00C95B85"/>
    <w:rsid w:val="00C95E82"/>
    <w:rsid w:val="00CA0045"/>
    <w:rsid w:val="00CA10FE"/>
    <w:rsid w:val="00CA1618"/>
    <w:rsid w:val="00CA1652"/>
    <w:rsid w:val="00CA1755"/>
    <w:rsid w:val="00CA2185"/>
    <w:rsid w:val="00CA2660"/>
    <w:rsid w:val="00CA4B13"/>
    <w:rsid w:val="00CA4CA4"/>
    <w:rsid w:val="00CA52B2"/>
    <w:rsid w:val="00CA6546"/>
    <w:rsid w:val="00CA74D6"/>
    <w:rsid w:val="00CA7C5C"/>
    <w:rsid w:val="00CB0091"/>
    <w:rsid w:val="00CB1A49"/>
    <w:rsid w:val="00CB4568"/>
    <w:rsid w:val="00CB643E"/>
    <w:rsid w:val="00CB6823"/>
    <w:rsid w:val="00CB6DBF"/>
    <w:rsid w:val="00CB71B5"/>
    <w:rsid w:val="00CB75ED"/>
    <w:rsid w:val="00CB7BA5"/>
    <w:rsid w:val="00CC0450"/>
    <w:rsid w:val="00CC04B0"/>
    <w:rsid w:val="00CC0501"/>
    <w:rsid w:val="00CC11D9"/>
    <w:rsid w:val="00CC29F6"/>
    <w:rsid w:val="00CC2FB0"/>
    <w:rsid w:val="00CC4AC2"/>
    <w:rsid w:val="00CC63AB"/>
    <w:rsid w:val="00CC748F"/>
    <w:rsid w:val="00CD0303"/>
    <w:rsid w:val="00CD06E5"/>
    <w:rsid w:val="00CD0C2C"/>
    <w:rsid w:val="00CD0D9E"/>
    <w:rsid w:val="00CD1258"/>
    <w:rsid w:val="00CD159F"/>
    <w:rsid w:val="00CD257D"/>
    <w:rsid w:val="00CD2C5D"/>
    <w:rsid w:val="00CD3965"/>
    <w:rsid w:val="00CD3B8D"/>
    <w:rsid w:val="00CD4577"/>
    <w:rsid w:val="00CD633A"/>
    <w:rsid w:val="00CD68F3"/>
    <w:rsid w:val="00CD69F3"/>
    <w:rsid w:val="00CE0C9D"/>
    <w:rsid w:val="00CE3240"/>
    <w:rsid w:val="00CE3BA7"/>
    <w:rsid w:val="00CE413F"/>
    <w:rsid w:val="00CE4ABA"/>
    <w:rsid w:val="00CE5AF1"/>
    <w:rsid w:val="00CE6F2C"/>
    <w:rsid w:val="00CF0B4A"/>
    <w:rsid w:val="00CF1084"/>
    <w:rsid w:val="00CF1AE0"/>
    <w:rsid w:val="00CF3E07"/>
    <w:rsid w:val="00CF5CDD"/>
    <w:rsid w:val="00CF7630"/>
    <w:rsid w:val="00CF7C27"/>
    <w:rsid w:val="00D0113B"/>
    <w:rsid w:val="00D01232"/>
    <w:rsid w:val="00D02146"/>
    <w:rsid w:val="00D02506"/>
    <w:rsid w:val="00D118D1"/>
    <w:rsid w:val="00D12967"/>
    <w:rsid w:val="00D129C7"/>
    <w:rsid w:val="00D14E22"/>
    <w:rsid w:val="00D15A23"/>
    <w:rsid w:val="00D1682F"/>
    <w:rsid w:val="00D16AF6"/>
    <w:rsid w:val="00D17554"/>
    <w:rsid w:val="00D1786C"/>
    <w:rsid w:val="00D17DBB"/>
    <w:rsid w:val="00D21A73"/>
    <w:rsid w:val="00D21B5E"/>
    <w:rsid w:val="00D24DB1"/>
    <w:rsid w:val="00D269CE"/>
    <w:rsid w:val="00D26BC9"/>
    <w:rsid w:val="00D308FA"/>
    <w:rsid w:val="00D31BC8"/>
    <w:rsid w:val="00D323AA"/>
    <w:rsid w:val="00D32EE0"/>
    <w:rsid w:val="00D32F60"/>
    <w:rsid w:val="00D34939"/>
    <w:rsid w:val="00D350C8"/>
    <w:rsid w:val="00D357F0"/>
    <w:rsid w:val="00D36342"/>
    <w:rsid w:val="00D36DBF"/>
    <w:rsid w:val="00D37791"/>
    <w:rsid w:val="00D37DA9"/>
    <w:rsid w:val="00D37ECB"/>
    <w:rsid w:val="00D426D3"/>
    <w:rsid w:val="00D44421"/>
    <w:rsid w:val="00D447FF"/>
    <w:rsid w:val="00D4497F"/>
    <w:rsid w:val="00D44AAD"/>
    <w:rsid w:val="00D45FAC"/>
    <w:rsid w:val="00D46161"/>
    <w:rsid w:val="00D463A0"/>
    <w:rsid w:val="00D47144"/>
    <w:rsid w:val="00D471A0"/>
    <w:rsid w:val="00D477DB"/>
    <w:rsid w:val="00D504C0"/>
    <w:rsid w:val="00D50D5C"/>
    <w:rsid w:val="00D50D89"/>
    <w:rsid w:val="00D51899"/>
    <w:rsid w:val="00D521E7"/>
    <w:rsid w:val="00D52E06"/>
    <w:rsid w:val="00D53DBD"/>
    <w:rsid w:val="00D54489"/>
    <w:rsid w:val="00D54523"/>
    <w:rsid w:val="00D54CC1"/>
    <w:rsid w:val="00D54FEC"/>
    <w:rsid w:val="00D57E83"/>
    <w:rsid w:val="00D60EDC"/>
    <w:rsid w:val="00D6166E"/>
    <w:rsid w:val="00D62166"/>
    <w:rsid w:val="00D6342C"/>
    <w:rsid w:val="00D64607"/>
    <w:rsid w:val="00D64FAA"/>
    <w:rsid w:val="00D652DC"/>
    <w:rsid w:val="00D67029"/>
    <w:rsid w:val="00D67DAE"/>
    <w:rsid w:val="00D70962"/>
    <w:rsid w:val="00D723B3"/>
    <w:rsid w:val="00D72825"/>
    <w:rsid w:val="00D73DBA"/>
    <w:rsid w:val="00D74575"/>
    <w:rsid w:val="00D7507D"/>
    <w:rsid w:val="00D75E3A"/>
    <w:rsid w:val="00D80484"/>
    <w:rsid w:val="00D804F8"/>
    <w:rsid w:val="00D81A53"/>
    <w:rsid w:val="00D8232F"/>
    <w:rsid w:val="00D84990"/>
    <w:rsid w:val="00D84DCA"/>
    <w:rsid w:val="00D851C2"/>
    <w:rsid w:val="00D87E1D"/>
    <w:rsid w:val="00D87FBA"/>
    <w:rsid w:val="00D90382"/>
    <w:rsid w:val="00D91DCA"/>
    <w:rsid w:val="00D9226F"/>
    <w:rsid w:val="00D9307C"/>
    <w:rsid w:val="00D9395B"/>
    <w:rsid w:val="00D94024"/>
    <w:rsid w:val="00D94EF0"/>
    <w:rsid w:val="00D95547"/>
    <w:rsid w:val="00D96565"/>
    <w:rsid w:val="00D97069"/>
    <w:rsid w:val="00DA0279"/>
    <w:rsid w:val="00DA4D44"/>
    <w:rsid w:val="00DA4EC8"/>
    <w:rsid w:val="00DA614B"/>
    <w:rsid w:val="00DA6BBE"/>
    <w:rsid w:val="00DA6C47"/>
    <w:rsid w:val="00DA778E"/>
    <w:rsid w:val="00DB0581"/>
    <w:rsid w:val="00DB0DFB"/>
    <w:rsid w:val="00DB0F5D"/>
    <w:rsid w:val="00DB1E9E"/>
    <w:rsid w:val="00DB26E2"/>
    <w:rsid w:val="00DB28ED"/>
    <w:rsid w:val="00DB4709"/>
    <w:rsid w:val="00DB4D19"/>
    <w:rsid w:val="00DB533F"/>
    <w:rsid w:val="00DB683F"/>
    <w:rsid w:val="00DC00C8"/>
    <w:rsid w:val="00DC0C15"/>
    <w:rsid w:val="00DC250F"/>
    <w:rsid w:val="00DC2AFC"/>
    <w:rsid w:val="00DC31C8"/>
    <w:rsid w:val="00DC3798"/>
    <w:rsid w:val="00DC4199"/>
    <w:rsid w:val="00DC599F"/>
    <w:rsid w:val="00DC6790"/>
    <w:rsid w:val="00DC6A28"/>
    <w:rsid w:val="00DC7AEF"/>
    <w:rsid w:val="00DD01C0"/>
    <w:rsid w:val="00DD0AC5"/>
    <w:rsid w:val="00DD1BFB"/>
    <w:rsid w:val="00DD2873"/>
    <w:rsid w:val="00DD2B3B"/>
    <w:rsid w:val="00DD2B71"/>
    <w:rsid w:val="00DD2D61"/>
    <w:rsid w:val="00DD4D54"/>
    <w:rsid w:val="00DD565C"/>
    <w:rsid w:val="00DD6563"/>
    <w:rsid w:val="00DD6C9B"/>
    <w:rsid w:val="00DE2D54"/>
    <w:rsid w:val="00DE358A"/>
    <w:rsid w:val="00DE466A"/>
    <w:rsid w:val="00DE4D01"/>
    <w:rsid w:val="00DE4D40"/>
    <w:rsid w:val="00DE6065"/>
    <w:rsid w:val="00DE6A4C"/>
    <w:rsid w:val="00DE79D8"/>
    <w:rsid w:val="00DF160B"/>
    <w:rsid w:val="00DF1A68"/>
    <w:rsid w:val="00DF25EF"/>
    <w:rsid w:val="00DF3201"/>
    <w:rsid w:val="00DF449A"/>
    <w:rsid w:val="00DF477D"/>
    <w:rsid w:val="00DF59BF"/>
    <w:rsid w:val="00DF5A26"/>
    <w:rsid w:val="00DF5BC5"/>
    <w:rsid w:val="00DF6D1C"/>
    <w:rsid w:val="00DF6DBF"/>
    <w:rsid w:val="00DF6FB4"/>
    <w:rsid w:val="00DF7039"/>
    <w:rsid w:val="00DF76E4"/>
    <w:rsid w:val="00E00B27"/>
    <w:rsid w:val="00E01D00"/>
    <w:rsid w:val="00E0357F"/>
    <w:rsid w:val="00E03AAA"/>
    <w:rsid w:val="00E0418E"/>
    <w:rsid w:val="00E062AF"/>
    <w:rsid w:val="00E070F4"/>
    <w:rsid w:val="00E07481"/>
    <w:rsid w:val="00E110FC"/>
    <w:rsid w:val="00E12311"/>
    <w:rsid w:val="00E12869"/>
    <w:rsid w:val="00E135F8"/>
    <w:rsid w:val="00E13EE6"/>
    <w:rsid w:val="00E144FC"/>
    <w:rsid w:val="00E149BE"/>
    <w:rsid w:val="00E15C76"/>
    <w:rsid w:val="00E15EC9"/>
    <w:rsid w:val="00E16D61"/>
    <w:rsid w:val="00E2053B"/>
    <w:rsid w:val="00E211E8"/>
    <w:rsid w:val="00E2168B"/>
    <w:rsid w:val="00E22AFC"/>
    <w:rsid w:val="00E23412"/>
    <w:rsid w:val="00E2424A"/>
    <w:rsid w:val="00E26808"/>
    <w:rsid w:val="00E27EBD"/>
    <w:rsid w:val="00E3098C"/>
    <w:rsid w:val="00E30B06"/>
    <w:rsid w:val="00E30EE4"/>
    <w:rsid w:val="00E31F79"/>
    <w:rsid w:val="00E33592"/>
    <w:rsid w:val="00E360F9"/>
    <w:rsid w:val="00E36B88"/>
    <w:rsid w:val="00E37AFE"/>
    <w:rsid w:val="00E40149"/>
    <w:rsid w:val="00E40209"/>
    <w:rsid w:val="00E41272"/>
    <w:rsid w:val="00E42E8D"/>
    <w:rsid w:val="00E440A8"/>
    <w:rsid w:val="00E462BE"/>
    <w:rsid w:val="00E46671"/>
    <w:rsid w:val="00E46697"/>
    <w:rsid w:val="00E466F0"/>
    <w:rsid w:val="00E469F8"/>
    <w:rsid w:val="00E5053C"/>
    <w:rsid w:val="00E5157E"/>
    <w:rsid w:val="00E51C33"/>
    <w:rsid w:val="00E52525"/>
    <w:rsid w:val="00E5335A"/>
    <w:rsid w:val="00E53D4D"/>
    <w:rsid w:val="00E5449F"/>
    <w:rsid w:val="00E54A56"/>
    <w:rsid w:val="00E54F1D"/>
    <w:rsid w:val="00E55ECD"/>
    <w:rsid w:val="00E56115"/>
    <w:rsid w:val="00E56540"/>
    <w:rsid w:val="00E60C96"/>
    <w:rsid w:val="00E6246C"/>
    <w:rsid w:val="00E63EB2"/>
    <w:rsid w:val="00E64BD0"/>
    <w:rsid w:val="00E662E5"/>
    <w:rsid w:val="00E66352"/>
    <w:rsid w:val="00E66CC6"/>
    <w:rsid w:val="00E6704E"/>
    <w:rsid w:val="00E674FF"/>
    <w:rsid w:val="00E70DF8"/>
    <w:rsid w:val="00E70E43"/>
    <w:rsid w:val="00E70EEA"/>
    <w:rsid w:val="00E72A9E"/>
    <w:rsid w:val="00E7359F"/>
    <w:rsid w:val="00E73F7F"/>
    <w:rsid w:val="00E7413B"/>
    <w:rsid w:val="00E7419B"/>
    <w:rsid w:val="00E748FE"/>
    <w:rsid w:val="00E75017"/>
    <w:rsid w:val="00E755F8"/>
    <w:rsid w:val="00E76D26"/>
    <w:rsid w:val="00E76E58"/>
    <w:rsid w:val="00E76EBB"/>
    <w:rsid w:val="00E81C37"/>
    <w:rsid w:val="00E81D5D"/>
    <w:rsid w:val="00E82960"/>
    <w:rsid w:val="00E82E15"/>
    <w:rsid w:val="00E82F3C"/>
    <w:rsid w:val="00E84C1B"/>
    <w:rsid w:val="00E8611A"/>
    <w:rsid w:val="00E861E2"/>
    <w:rsid w:val="00E86689"/>
    <w:rsid w:val="00E86A67"/>
    <w:rsid w:val="00E90242"/>
    <w:rsid w:val="00E91434"/>
    <w:rsid w:val="00E917BD"/>
    <w:rsid w:val="00E92EF8"/>
    <w:rsid w:val="00E932A7"/>
    <w:rsid w:val="00E9616E"/>
    <w:rsid w:val="00E96B0B"/>
    <w:rsid w:val="00EA056B"/>
    <w:rsid w:val="00EA0764"/>
    <w:rsid w:val="00EA1E78"/>
    <w:rsid w:val="00EA1FC7"/>
    <w:rsid w:val="00EA1FD3"/>
    <w:rsid w:val="00EA3326"/>
    <w:rsid w:val="00EA4DC4"/>
    <w:rsid w:val="00EA5D06"/>
    <w:rsid w:val="00EA66A3"/>
    <w:rsid w:val="00EA725E"/>
    <w:rsid w:val="00EA73A3"/>
    <w:rsid w:val="00EA7ED2"/>
    <w:rsid w:val="00EB1437"/>
    <w:rsid w:val="00EB16FA"/>
    <w:rsid w:val="00EB1DF9"/>
    <w:rsid w:val="00EB1F7B"/>
    <w:rsid w:val="00EB31D4"/>
    <w:rsid w:val="00EB3976"/>
    <w:rsid w:val="00EB46EA"/>
    <w:rsid w:val="00EB500D"/>
    <w:rsid w:val="00EC0C22"/>
    <w:rsid w:val="00EC1551"/>
    <w:rsid w:val="00EC2125"/>
    <w:rsid w:val="00EC35FA"/>
    <w:rsid w:val="00EC633A"/>
    <w:rsid w:val="00EC7513"/>
    <w:rsid w:val="00ED0651"/>
    <w:rsid w:val="00ED1A53"/>
    <w:rsid w:val="00ED2BC7"/>
    <w:rsid w:val="00ED3171"/>
    <w:rsid w:val="00ED4194"/>
    <w:rsid w:val="00ED50F3"/>
    <w:rsid w:val="00ED5A18"/>
    <w:rsid w:val="00ED5D91"/>
    <w:rsid w:val="00ED5F3D"/>
    <w:rsid w:val="00ED60FC"/>
    <w:rsid w:val="00ED65D7"/>
    <w:rsid w:val="00ED6989"/>
    <w:rsid w:val="00ED76F0"/>
    <w:rsid w:val="00ED7A5C"/>
    <w:rsid w:val="00EE078C"/>
    <w:rsid w:val="00EE16FD"/>
    <w:rsid w:val="00EE2820"/>
    <w:rsid w:val="00EE5983"/>
    <w:rsid w:val="00EE65DE"/>
    <w:rsid w:val="00EE6B8D"/>
    <w:rsid w:val="00EE797F"/>
    <w:rsid w:val="00EF0DAB"/>
    <w:rsid w:val="00EF1007"/>
    <w:rsid w:val="00EF204F"/>
    <w:rsid w:val="00EF363B"/>
    <w:rsid w:val="00EF3BF7"/>
    <w:rsid w:val="00EF3FB1"/>
    <w:rsid w:val="00EF5F19"/>
    <w:rsid w:val="00EF63CB"/>
    <w:rsid w:val="00EF6CDC"/>
    <w:rsid w:val="00EF73C0"/>
    <w:rsid w:val="00EF7D1D"/>
    <w:rsid w:val="00F0154D"/>
    <w:rsid w:val="00F0169C"/>
    <w:rsid w:val="00F01AA0"/>
    <w:rsid w:val="00F01F2A"/>
    <w:rsid w:val="00F04675"/>
    <w:rsid w:val="00F056B0"/>
    <w:rsid w:val="00F05F30"/>
    <w:rsid w:val="00F06BE1"/>
    <w:rsid w:val="00F07423"/>
    <w:rsid w:val="00F07E4E"/>
    <w:rsid w:val="00F10563"/>
    <w:rsid w:val="00F10C3D"/>
    <w:rsid w:val="00F10E2E"/>
    <w:rsid w:val="00F11258"/>
    <w:rsid w:val="00F1156A"/>
    <w:rsid w:val="00F1218D"/>
    <w:rsid w:val="00F12357"/>
    <w:rsid w:val="00F127E2"/>
    <w:rsid w:val="00F13ECD"/>
    <w:rsid w:val="00F142BC"/>
    <w:rsid w:val="00F14E7B"/>
    <w:rsid w:val="00F159E1"/>
    <w:rsid w:val="00F15ABB"/>
    <w:rsid w:val="00F163B1"/>
    <w:rsid w:val="00F17A5C"/>
    <w:rsid w:val="00F21BC3"/>
    <w:rsid w:val="00F222A7"/>
    <w:rsid w:val="00F2262B"/>
    <w:rsid w:val="00F22ADB"/>
    <w:rsid w:val="00F22DBC"/>
    <w:rsid w:val="00F22ECD"/>
    <w:rsid w:val="00F2396B"/>
    <w:rsid w:val="00F23A52"/>
    <w:rsid w:val="00F23B00"/>
    <w:rsid w:val="00F23D66"/>
    <w:rsid w:val="00F23ECF"/>
    <w:rsid w:val="00F24B8D"/>
    <w:rsid w:val="00F25999"/>
    <w:rsid w:val="00F25FA0"/>
    <w:rsid w:val="00F266A4"/>
    <w:rsid w:val="00F26DBB"/>
    <w:rsid w:val="00F300AA"/>
    <w:rsid w:val="00F306D9"/>
    <w:rsid w:val="00F32159"/>
    <w:rsid w:val="00F329D3"/>
    <w:rsid w:val="00F329EE"/>
    <w:rsid w:val="00F32BF2"/>
    <w:rsid w:val="00F32FC3"/>
    <w:rsid w:val="00F3398F"/>
    <w:rsid w:val="00F344CA"/>
    <w:rsid w:val="00F35648"/>
    <w:rsid w:val="00F35BD9"/>
    <w:rsid w:val="00F37A68"/>
    <w:rsid w:val="00F41CC0"/>
    <w:rsid w:val="00F421D3"/>
    <w:rsid w:val="00F422DA"/>
    <w:rsid w:val="00F42609"/>
    <w:rsid w:val="00F42676"/>
    <w:rsid w:val="00F42B41"/>
    <w:rsid w:val="00F43A81"/>
    <w:rsid w:val="00F441F7"/>
    <w:rsid w:val="00F45F86"/>
    <w:rsid w:val="00F460B3"/>
    <w:rsid w:val="00F47713"/>
    <w:rsid w:val="00F478B3"/>
    <w:rsid w:val="00F47C89"/>
    <w:rsid w:val="00F5064B"/>
    <w:rsid w:val="00F50835"/>
    <w:rsid w:val="00F50FE9"/>
    <w:rsid w:val="00F54272"/>
    <w:rsid w:val="00F558A2"/>
    <w:rsid w:val="00F55DC6"/>
    <w:rsid w:val="00F567E5"/>
    <w:rsid w:val="00F56A64"/>
    <w:rsid w:val="00F56E96"/>
    <w:rsid w:val="00F56EC4"/>
    <w:rsid w:val="00F57624"/>
    <w:rsid w:val="00F57C45"/>
    <w:rsid w:val="00F57C6A"/>
    <w:rsid w:val="00F6191F"/>
    <w:rsid w:val="00F6355B"/>
    <w:rsid w:val="00F636EF"/>
    <w:rsid w:val="00F6469A"/>
    <w:rsid w:val="00F64A15"/>
    <w:rsid w:val="00F64AE7"/>
    <w:rsid w:val="00F64AF7"/>
    <w:rsid w:val="00F663A6"/>
    <w:rsid w:val="00F67195"/>
    <w:rsid w:val="00F677AC"/>
    <w:rsid w:val="00F67CD1"/>
    <w:rsid w:val="00F70901"/>
    <w:rsid w:val="00F71DD1"/>
    <w:rsid w:val="00F724AF"/>
    <w:rsid w:val="00F72845"/>
    <w:rsid w:val="00F72EE0"/>
    <w:rsid w:val="00F73CD2"/>
    <w:rsid w:val="00F73D5F"/>
    <w:rsid w:val="00F73DAC"/>
    <w:rsid w:val="00F73FDA"/>
    <w:rsid w:val="00F741E5"/>
    <w:rsid w:val="00F74E91"/>
    <w:rsid w:val="00F760B2"/>
    <w:rsid w:val="00F77EF8"/>
    <w:rsid w:val="00F80507"/>
    <w:rsid w:val="00F807B4"/>
    <w:rsid w:val="00F80975"/>
    <w:rsid w:val="00F826E6"/>
    <w:rsid w:val="00F8315F"/>
    <w:rsid w:val="00F833E2"/>
    <w:rsid w:val="00F834D8"/>
    <w:rsid w:val="00F84B0F"/>
    <w:rsid w:val="00F84FA1"/>
    <w:rsid w:val="00F85536"/>
    <w:rsid w:val="00F8602E"/>
    <w:rsid w:val="00F86454"/>
    <w:rsid w:val="00F86F1F"/>
    <w:rsid w:val="00F872BD"/>
    <w:rsid w:val="00F87704"/>
    <w:rsid w:val="00F90132"/>
    <w:rsid w:val="00F90F3B"/>
    <w:rsid w:val="00F91C3E"/>
    <w:rsid w:val="00F91CB1"/>
    <w:rsid w:val="00F92793"/>
    <w:rsid w:val="00F9339F"/>
    <w:rsid w:val="00F93E91"/>
    <w:rsid w:val="00F94561"/>
    <w:rsid w:val="00F9584A"/>
    <w:rsid w:val="00F97126"/>
    <w:rsid w:val="00FA0799"/>
    <w:rsid w:val="00FA0BDD"/>
    <w:rsid w:val="00FA0E10"/>
    <w:rsid w:val="00FA1C38"/>
    <w:rsid w:val="00FA1EC0"/>
    <w:rsid w:val="00FA2B0B"/>
    <w:rsid w:val="00FA40F4"/>
    <w:rsid w:val="00FA4FED"/>
    <w:rsid w:val="00FA5BCC"/>
    <w:rsid w:val="00FA7C41"/>
    <w:rsid w:val="00FB0047"/>
    <w:rsid w:val="00FB0179"/>
    <w:rsid w:val="00FB1108"/>
    <w:rsid w:val="00FB183D"/>
    <w:rsid w:val="00FB272B"/>
    <w:rsid w:val="00FB3A10"/>
    <w:rsid w:val="00FB3D89"/>
    <w:rsid w:val="00FB3E0A"/>
    <w:rsid w:val="00FB5460"/>
    <w:rsid w:val="00FB597F"/>
    <w:rsid w:val="00FB6B6E"/>
    <w:rsid w:val="00FB72F3"/>
    <w:rsid w:val="00FC0E3C"/>
    <w:rsid w:val="00FC29F1"/>
    <w:rsid w:val="00FC40C1"/>
    <w:rsid w:val="00FC4345"/>
    <w:rsid w:val="00FC4DBD"/>
    <w:rsid w:val="00FC658A"/>
    <w:rsid w:val="00FC65D8"/>
    <w:rsid w:val="00FC6CED"/>
    <w:rsid w:val="00FC76B8"/>
    <w:rsid w:val="00FC7863"/>
    <w:rsid w:val="00FD1180"/>
    <w:rsid w:val="00FD12B7"/>
    <w:rsid w:val="00FD17C6"/>
    <w:rsid w:val="00FD19DA"/>
    <w:rsid w:val="00FD1DC8"/>
    <w:rsid w:val="00FD214F"/>
    <w:rsid w:val="00FD31C3"/>
    <w:rsid w:val="00FD3306"/>
    <w:rsid w:val="00FD3448"/>
    <w:rsid w:val="00FD34A9"/>
    <w:rsid w:val="00FD3B5C"/>
    <w:rsid w:val="00FD4E9B"/>
    <w:rsid w:val="00FD57FA"/>
    <w:rsid w:val="00FD5FB8"/>
    <w:rsid w:val="00FD66E5"/>
    <w:rsid w:val="00FD6C57"/>
    <w:rsid w:val="00FD7B20"/>
    <w:rsid w:val="00FD7B2E"/>
    <w:rsid w:val="00FE0004"/>
    <w:rsid w:val="00FE024F"/>
    <w:rsid w:val="00FE0F1B"/>
    <w:rsid w:val="00FE15BD"/>
    <w:rsid w:val="00FE195B"/>
    <w:rsid w:val="00FE33CC"/>
    <w:rsid w:val="00FE4717"/>
    <w:rsid w:val="00FE5077"/>
    <w:rsid w:val="00FE5CEF"/>
    <w:rsid w:val="00FE66B3"/>
    <w:rsid w:val="00FE76D2"/>
    <w:rsid w:val="00FE7DE9"/>
    <w:rsid w:val="00FE7F48"/>
    <w:rsid w:val="00FF04AC"/>
    <w:rsid w:val="00FF07AC"/>
    <w:rsid w:val="00FF0E09"/>
    <w:rsid w:val="00FF0FAC"/>
    <w:rsid w:val="00FF432D"/>
    <w:rsid w:val="00FF4C18"/>
    <w:rsid w:val="00FF4FB0"/>
    <w:rsid w:val="00FF5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99"/>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A8D"/>
    <w:pPr>
      <w:spacing w:line="360" w:lineRule="auto"/>
      <w:ind w:firstLine="720"/>
      <w:jc w:val="both"/>
    </w:pPr>
    <w:rPr>
      <w:sz w:val="24"/>
      <w:szCs w:val="24"/>
      <w:lang w:val="en-US" w:eastAsia="en-US"/>
    </w:rPr>
  </w:style>
  <w:style w:type="paragraph" w:styleId="Heading1">
    <w:name w:val="heading 1"/>
    <w:basedOn w:val="Normal"/>
    <w:next w:val="Normal"/>
    <w:link w:val="Heading1Char"/>
    <w:qFormat/>
    <w:rsid w:val="00E70DF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unhideWhenUsed/>
    <w:qFormat/>
    <w:rsid w:val="00C03A8D"/>
    <w:pPr>
      <w:keepNext/>
      <w:spacing w:before="240" w:after="60"/>
      <w:outlineLvl w:val="1"/>
    </w:pPr>
    <w:rPr>
      <w:rFonts w:ascii="Calibri Light" w:hAnsi="Calibri Light"/>
      <w:b/>
      <w:bCs/>
      <w:i/>
      <w:iCs/>
      <w:sz w:val="28"/>
      <w:szCs w:val="28"/>
    </w:rPr>
  </w:style>
  <w:style w:type="paragraph" w:styleId="Heading3">
    <w:name w:val="heading 3"/>
    <w:aliases w:val="editare titlu subcapitol"/>
    <w:basedOn w:val="Normal"/>
    <w:next w:val="Normal"/>
    <w:autoRedefine/>
    <w:qFormat/>
    <w:rsid w:val="00E861E2"/>
    <w:pPr>
      <w:keepNext/>
      <w:spacing w:before="240" w:after="60"/>
      <w:ind w:firstLine="0"/>
      <w:jc w:val="center"/>
      <w:outlineLvl w:val="2"/>
    </w:pPr>
    <w:rPr>
      <w:rFonts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E81C37"/>
    <w:pPr>
      <w:tabs>
        <w:tab w:val="left" w:pos="7920"/>
      </w:tabs>
      <w:ind w:firstLine="851"/>
    </w:pPr>
  </w:style>
  <w:style w:type="paragraph" w:customStyle="1" w:styleId="titlucapitol">
    <w:name w:val="titlu capitol"/>
    <w:basedOn w:val="Normal"/>
    <w:rsid w:val="00947644"/>
    <w:pPr>
      <w:ind w:firstLine="851"/>
      <w:jc w:val="center"/>
    </w:pPr>
    <w:rPr>
      <w:b/>
      <w:sz w:val="28"/>
    </w:rPr>
  </w:style>
  <w:style w:type="paragraph" w:customStyle="1" w:styleId="titlusubcapitol">
    <w:name w:val="titlu subcapitol"/>
    <w:basedOn w:val="Normal"/>
    <w:rsid w:val="00947644"/>
    <w:pPr>
      <w:ind w:firstLine="851"/>
    </w:pPr>
    <w:rPr>
      <w:b/>
    </w:rPr>
  </w:style>
  <w:style w:type="paragraph" w:customStyle="1" w:styleId="titluparagraf">
    <w:name w:val="titlu paragraf"/>
    <w:basedOn w:val="Normal"/>
    <w:rsid w:val="00222FE8"/>
    <w:pPr>
      <w:ind w:firstLine="851"/>
    </w:pPr>
    <w:rPr>
      <w:b/>
    </w:rPr>
  </w:style>
  <w:style w:type="paragraph" w:customStyle="1" w:styleId="subfigura">
    <w:name w:val="sub figura"/>
    <w:basedOn w:val="Normal"/>
    <w:link w:val="subfiguraChar"/>
    <w:rsid w:val="002937DC"/>
    <w:pPr>
      <w:ind w:firstLine="851"/>
      <w:jc w:val="center"/>
    </w:pPr>
  </w:style>
  <w:style w:type="paragraph" w:styleId="BalloonText">
    <w:name w:val="Balloon Text"/>
    <w:basedOn w:val="Normal"/>
    <w:semiHidden/>
    <w:rsid w:val="00ED3171"/>
    <w:rPr>
      <w:rFonts w:ascii="Tahoma" w:hAnsi="Tahoma" w:cs="Tahoma"/>
      <w:sz w:val="16"/>
      <w:szCs w:val="16"/>
    </w:rPr>
  </w:style>
  <w:style w:type="numbering" w:customStyle="1" w:styleId="StyleBulleted">
    <w:name w:val="Style Bulleted"/>
    <w:basedOn w:val="NoList"/>
    <w:rsid w:val="00A7718F"/>
    <w:pPr>
      <w:numPr>
        <w:numId w:val="1"/>
      </w:numPr>
    </w:pPr>
  </w:style>
  <w:style w:type="character" w:customStyle="1" w:styleId="subfiguraChar">
    <w:name w:val="sub figura Char"/>
    <w:link w:val="subfigura"/>
    <w:rsid w:val="00C51B9B"/>
    <w:rPr>
      <w:sz w:val="24"/>
      <w:szCs w:val="24"/>
      <w:lang w:val="en-US" w:eastAsia="en-US" w:bidi="ar-SA"/>
    </w:rPr>
  </w:style>
  <w:style w:type="paragraph" w:customStyle="1" w:styleId="Style1">
    <w:name w:val="Style1"/>
    <w:basedOn w:val="text"/>
    <w:rsid w:val="00B47C49"/>
    <w:pPr>
      <w:ind w:left="1554"/>
    </w:pPr>
  </w:style>
  <w:style w:type="paragraph" w:customStyle="1" w:styleId="StyleStyle1Firstline012cm">
    <w:name w:val="Style Style1 + First line:  0.12 cm"/>
    <w:basedOn w:val="Style1"/>
    <w:rsid w:val="00B47C49"/>
    <w:pPr>
      <w:ind w:firstLine="0"/>
    </w:pPr>
    <w:rPr>
      <w:szCs w:val="20"/>
    </w:rPr>
  </w:style>
  <w:style w:type="paragraph" w:styleId="Header">
    <w:name w:val="header"/>
    <w:basedOn w:val="Normal"/>
    <w:rsid w:val="004416BB"/>
    <w:pPr>
      <w:tabs>
        <w:tab w:val="center" w:pos="4153"/>
        <w:tab w:val="right" w:pos="8306"/>
      </w:tabs>
    </w:pPr>
  </w:style>
  <w:style w:type="paragraph" w:styleId="Footer">
    <w:name w:val="footer"/>
    <w:basedOn w:val="Normal"/>
    <w:link w:val="FooterChar"/>
    <w:uiPriority w:val="99"/>
    <w:rsid w:val="004416BB"/>
    <w:pPr>
      <w:tabs>
        <w:tab w:val="center" w:pos="4153"/>
        <w:tab w:val="right" w:pos="8306"/>
      </w:tabs>
    </w:pPr>
  </w:style>
  <w:style w:type="character" w:styleId="PageNumber">
    <w:name w:val="page number"/>
    <w:basedOn w:val="DefaultParagraphFont"/>
    <w:rsid w:val="00883F8C"/>
  </w:style>
  <w:style w:type="paragraph" w:styleId="NormalWeb">
    <w:name w:val="Normal (Web)"/>
    <w:basedOn w:val="Normal"/>
    <w:uiPriority w:val="99"/>
    <w:unhideWhenUsed/>
    <w:rsid w:val="00B25AE0"/>
    <w:pPr>
      <w:spacing w:before="100" w:beforeAutospacing="1" w:after="100" w:afterAutospacing="1"/>
    </w:pPr>
  </w:style>
  <w:style w:type="paragraph" w:styleId="ListParagraph">
    <w:name w:val="List Paragraph"/>
    <w:basedOn w:val="Normal"/>
    <w:uiPriority w:val="34"/>
    <w:qFormat/>
    <w:rsid w:val="00190EE1"/>
    <w:pPr>
      <w:ind w:left="720"/>
    </w:pPr>
  </w:style>
  <w:style w:type="character" w:customStyle="1" w:styleId="Heading2Char">
    <w:name w:val="Heading 2 Char"/>
    <w:link w:val="Heading2"/>
    <w:uiPriority w:val="99"/>
    <w:rsid w:val="00C03A8D"/>
    <w:rPr>
      <w:rFonts w:ascii="Calibri Light" w:eastAsia="Times New Roman" w:hAnsi="Calibri Light" w:cs="Times New Roman"/>
      <w:b/>
      <w:bCs/>
      <w:i/>
      <w:iCs/>
      <w:sz w:val="28"/>
      <w:szCs w:val="28"/>
    </w:rPr>
  </w:style>
  <w:style w:type="paragraph" w:styleId="BodyText">
    <w:name w:val="Body Text"/>
    <w:basedOn w:val="Normal"/>
    <w:link w:val="BodyTextChar"/>
    <w:uiPriority w:val="99"/>
    <w:rsid w:val="00C03A8D"/>
    <w:rPr>
      <w:sz w:val="28"/>
      <w:lang w:val="ro-RO" w:eastAsia="ro-RO"/>
    </w:rPr>
  </w:style>
  <w:style w:type="character" w:customStyle="1" w:styleId="BodyTextChar">
    <w:name w:val="Body Text Char"/>
    <w:link w:val="BodyText"/>
    <w:uiPriority w:val="99"/>
    <w:rsid w:val="00C03A8D"/>
    <w:rPr>
      <w:sz w:val="28"/>
      <w:szCs w:val="24"/>
      <w:lang w:val="ro-RO" w:eastAsia="ro-RO"/>
    </w:rPr>
  </w:style>
  <w:style w:type="character" w:customStyle="1" w:styleId="apple-converted-space">
    <w:name w:val="apple-converted-space"/>
    <w:rsid w:val="00C95526"/>
  </w:style>
  <w:style w:type="character" w:styleId="Hyperlink">
    <w:name w:val="Hyperlink"/>
    <w:rsid w:val="00C95526"/>
    <w:rPr>
      <w:color w:val="0563C1"/>
      <w:u w:val="single"/>
    </w:rPr>
  </w:style>
  <w:style w:type="character" w:customStyle="1" w:styleId="Heading1Char">
    <w:name w:val="Heading 1 Char"/>
    <w:basedOn w:val="DefaultParagraphFont"/>
    <w:link w:val="Heading1"/>
    <w:rsid w:val="00E70DF8"/>
    <w:rPr>
      <w:rFonts w:ascii="Cambria" w:eastAsia="Times New Roman" w:hAnsi="Cambria" w:cs="Times New Roman"/>
      <w:b/>
      <w:bCs/>
      <w:kern w:val="32"/>
      <w:sz w:val="32"/>
      <w:szCs w:val="32"/>
      <w:lang w:val="en-US" w:eastAsia="en-US"/>
    </w:rPr>
  </w:style>
  <w:style w:type="character" w:styleId="PlaceholderText">
    <w:name w:val="Placeholder Text"/>
    <w:basedOn w:val="DefaultParagraphFont"/>
    <w:uiPriority w:val="99"/>
    <w:semiHidden/>
    <w:rsid w:val="00BE5D14"/>
    <w:rPr>
      <w:color w:val="808080"/>
    </w:rPr>
  </w:style>
  <w:style w:type="table" w:styleId="TableGrid">
    <w:name w:val="Table Grid"/>
    <w:basedOn w:val="TableNormal"/>
    <w:rsid w:val="00B03D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E52525"/>
    <w:rPr>
      <w:sz w:val="24"/>
      <w:szCs w:val="24"/>
      <w:lang w:val="en-US" w:eastAsia="en-US"/>
    </w:rPr>
  </w:style>
  <w:style w:type="paragraph" w:styleId="Title">
    <w:name w:val="Title"/>
    <w:basedOn w:val="Normal"/>
    <w:next w:val="Normal"/>
    <w:link w:val="TitleChar"/>
    <w:qFormat/>
    <w:rsid w:val="00385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85D16"/>
    <w:rPr>
      <w:rFonts w:asciiTheme="majorHAnsi" w:eastAsiaTheme="majorEastAsia" w:hAnsiTheme="majorHAnsi" w:cstheme="majorBidi"/>
      <w:color w:val="17365D" w:themeColor="text2" w:themeShade="BF"/>
      <w:spacing w:val="5"/>
      <w:kern w:val="28"/>
      <w:sz w:val="52"/>
      <w:szCs w:val="52"/>
      <w:lang w:val="en-US" w:eastAsia="en-US"/>
    </w:rPr>
  </w:style>
  <w:style w:type="character" w:styleId="CommentReference">
    <w:name w:val="annotation reference"/>
    <w:basedOn w:val="DefaultParagraphFont"/>
    <w:semiHidden/>
    <w:unhideWhenUsed/>
    <w:rsid w:val="000C71A2"/>
    <w:rPr>
      <w:sz w:val="16"/>
      <w:szCs w:val="16"/>
    </w:rPr>
  </w:style>
  <w:style w:type="paragraph" w:styleId="CommentText">
    <w:name w:val="annotation text"/>
    <w:basedOn w:val="Normal"/>
    <w:link w:val="CommentTextChar"/>
    <w:semiHidden/>
    <w:unhideWhenUsed/>
    <w:rsid w:val="000C71A2"/>
    <w:pPr>
      <w:spacing w:line="240" w:lineRule="auto"/>
    </w:pPr>
    <w:rPr>
      <w:sz w:val="20"/>
      <w:szCs w:val="20"/>
    </w:rPr>
  </w:style>
  <w:style w:type="character" w:customStyle="1" w:styleId="CommentTextChar">
    <w:name w:val="Comment Text Char"/>
    <w:basedOn w:val="DefaultParagraphFont"/>
    <w:link w:val="CommentText"/>
    <w:semiHidden/>
    <w:rsid w:val="000C71A2"/>
    <w:rPr>
      <w:lang w:val="en-US" w:eastAsia="en-US"/>
    </w:rPr>
  </w:style>
  <w:style w:type="paragraph" w:styleId="CommentSubject">
    <w:name w:val="annotation subject"/>
    <w:basedOn w:val="CommentText"/>
    <w:next w:val="CommentText"/>
    <w:link w:val="CommentSubjectChar"/>
    <w:semiHidden/>
    <w:unhideWhenUsed/>
    <w:rsid w:val="000C71A2"/>
    <w:rPr>
      <w:b/>
      <w:bCs/>
    </w:rPr>
  </w:style>
  <w:style w:type="character" w:customStyle="1" w:styleId="CommentSubjectChar">
    <w:name w:val="Comment Subject Char"/>
    <w:basedOn w:val="CommentTextChar"/>
    <w:link w:val="CommentSubject"/>
    <w:semiHidden/>
    <w:rsid w:val="000C71A2"/>
    <w:rPr>
      <w:b/>
      <w:bCs/>
    </w:rPr>
  </w:style>
</w:styles>
</file>

<file path=word/webSettings.xml><?xml version="1.0" encoding="utf-8"?>
<w:webSettings xmlns:r="http://schemas.openxmlformats.org/officeDocument/2006/relationships" xmlns:w="http://schemas.openxmlformats.org/wordprocessingml/2006/main">
  <w:divs>
    <w:div w:id="67193944">
      <w:bodyDiv w:val="1"/>
      <w:marLeft w:val="0"/>
      <w:marRight w:val="0"/>
      <w:marTop w:val="0"/>
      <w:marBottom w:val="0"/>
      <w:divBdr>
        <w:top w:val="none" w:sz="0" w:space="0" w:color="auto"/>
        <w:left w:val="none" w:sz="0" w:space="0" w:color="auto"/>
        <w:bottom w:val="none" w:sz="0" w:space="0" w:color="auto"/>
        <w:right w:val="none" w:sz="0" w:space="0" w:color="auto"/>
      </w:divBdr>
    </w:div>
    <w:div w:id="264732601">
      <w:bodyDiv w:val="1"/>
      <w:marLeft w:val="0"/>
      <w:marRight w:val="0"/>
      <w:marTop w:val="0"/>
      <w:marBottom w:val="0"/>
      <w:divBdr>
        <w:top w:val="none" w:sz="0" w:space="0" w:color="auto"/>
        <w:left w:val="none" w:sz="0" w:space="0" w:color="auto"/>
        <w:bottom w:val="none" w:sz="0" w:space="0" w:color="auto"/>
        <w:right w:val="none" w:sz="0" w:space="0" w:color="auto"/>
      </w:divBdr>
      <w:divsChild>
        <w:div w:id="777793494">
          <w:marLeft w:val="0"/>
          <w:marRight w:val="0"/>
          <w:marTop w:val="0"/>
          <w:marBottom w:val="0"/>
          <w:divBdr>
            <w:top w:val="none" w:sz="0" w:space="0" w:color="auto"/>
            <w:left w:val="none" w:sz="0" w:space="0" w:color="auto"/>
            <w:bottom w:val="none" w:sz="0" w:space="0" w:color="auto"/>
            <w:right w:val="none" w:sz="0" w:space="0" w:color="auto"/>
          </w:divBdr>
        </w:div>
        <w:div w:id="833910197">
          <w:marLeft w:val="0"/>
          <w:marRight w:val="0"/>
          <w:marTop w:val="0"/>
          <w:marBottom w:val="0"/>
          <w:divBdr>
            <w:top w:val="none" w:sz="0" w:space="0" w:color="auto"/>
            <w:left w:val="none" w:sz="0" w:space="0" w:color="auto"/>
            <w:bottom w:val="none" w:sz="0" w:space="0" w:color="auto"/>
            <w:right w:val="none" w:sz="0" w:space="0" w:color="auto"/>
          </w:divBdr>
        </w:div>
        <w:div w:id="1480269580">
          <w:marLeft w:val="0"/>
          <w:marRight w:val="0"/>
          <w:marTop w:val="0"/>
          <w:marBottom w:val="0"/>
          <w:divBdr>
            <w:top w:val="none" w:sz="0" w:space="0" w:color="auto"/>
            <w:left w:val="none" w:sz="0" w:space="0" w:color="auto"/>
            <w:bottom w:val="none" w:sz="0" w:space="0" w:color="auto"/>
            <w:right w:val="none" w:sz="0" w:space="0" w:color="auto"/>
          </w:divBdr>
        </w:div>
      </w:divsChild>
    </w:div>
    <w:div w:id="266042155">
      <w:bodyDiv w:val="1"/>
      <w:marLeft w:val="0"/>
      <w:marRight w:val="0"/>
      <w:marTop w:val="0"/>
      <w:marBottom w:val="0"/>
      <w:divBdr>
        <w:top w:val="none" w:sz="0" w:space="0" w:color="auto"/>
        <w:left w:val="none" w:sz="0" w:space="0" w:color="auto"/>
        <w:bottom w:val="none" w:sz="0" w:space="0" w:color="auto"/>
        <w:right w:val="none" w:sz="0" w:space="0" w:color="auto"/>
      </w:divBdr>
      <w:divsChild>
        <w:div w:id="1772239109">
          <w:marLeft w:val="0"/>
          <w:marRight w:val="0"/>
          <w:marTop w:val="0"/>
          <w:marBottom w:val="0"/>
          <w:divBdr>
            <w:top w:val="none" w:sz="0" w:space="0" w:color="auto"/>
            <w:left w:val="none" w:sz="0" w:space="0" w:color="auto"/>
            <w:bottom w:val="none" w:sz="0" w:space="0" w:color="auto"/>
            <w:right w:val="none" w:sz="0" w:space="0" w:color="auto"/>
          </w:divBdr>
        </w:div>
        <w:div w:id="1947811890">
          <w:marLeft w:val="0"/>
          <w:marRight w:val="0"/>
          <w:marTop w:val="0"/>
          <w:marBottom w:val="0"/>
          <w:divBdr>
            <w:top w:val="none" w:sz="0" w:space="0" w:color="auto"/>
            <w:left w:val="none" w:sz="0" w:space="0" w:color="auto"/>
            <w:bottom w:val="none" w:sz="0" w:space="0" w:color="auto"/>
            <w:right w:val="none" w:sz="0" w:space="0" w:color="auto"/>
          </w:divBdr>
        </w:div>
        <w:div w:id="2082865792">
          <w:marLeft w:val="0"/>
          <w:marRight w:val="0"/>
          <w:marTop w:val="0"/>
          <w:marBottom w:val="0"/>
          <w:divBdr>
            <w:top w:val="none" w:sz="0" w:space="0" w:color="auto"/>
            <w:left w:val="none" w:sz="0" w:space="0" w:color="auto"/>
            <w:bottom w:val="none" w:sz="0" w:space="0" w:color="auto"/>
            <w:right w:val="none" w:sz="0" w:space="0" w:color="auto"/>
          </w:divBdr>
        </w:div>
      </w:divsChild>
    </w:div>
    <w:div w:id="278030100">
      <w:bodyDiv w:val="1"/>
      <w:marLeft w:val="0"/>
      <w:marRight w:val="0"/>
      <w:marTop w:val="0"/>
      <w:marBottom w:val="0"/>
      <w:divBdr>
        <w:top w:val="none" w:sz="0" w:space="0" w:color="auto"/>
        <w:left w:val="none" w:sz="0" w:space="0" w:color="auto"/>
        <w:bottom w:val="none" w:sz="0" w:space="0" w:color="auto"/>
        <w:right w:val="none" w:sz="0" w:space="0" w:color="auto"/>
      </w:divBdr>
    </w:div>
    <w:div w:id="309791384">
      <w:bodyDiv w:val="1"/>
      <w:marLeft w:val="0"/>
      <w:marRight w:val="0"/>
      <w:marTop w:val="0"/>
      <w:marBottom w:val="0"/>
      <w:divBdr>
        <w:top w:val="none" w:sz="0" w:space="0" w:color="auto"/>
        <w:left w:val="none" w:sz="0" w:space="0" w:color="auto"/>
        <w:bottom w:val="none" w:sz="0" w:space="0" w:color="auto"/>
        <w:right w:val="none" w:sz="0" w:space="0" w:color="auto"/>
      </w:divBdr>
      <w:divsChild>
        <w:div w:id="367880942">
          <w:marLeft w:val="0"/>
          <w:marRight w:val="0"/>
          <w:marTop w:val="0"/>
          <w:marBottom w:val="0"/>
          <w:divBdr>
            <w:top w:val="none" w:sz="0" w:space="0" w:color="auto"/>
            <w:left w:val="none" w:sz="0" w:space="0" w:color="auto"/>
            <w:bottom w:val="none" w:sz="0" w:space="0" w:color="auto"/>
            <w:right w:val="none" w:sz="0" w:space="0" w:color="auto"/>
          </w:divBdr>
        </w:div>
        <w:div w:id="1329601418">
          <w:marLeft w:val="0"/>
          <w:marRight w:val="0"/>
          <w:marTop w:val="0"/>
          <w:marBottom w:val="0"/>
          <w:divBdr>
            <w:top w:val="none" w:sz="0" w:space="0" w:color="auto"/>
            <w:left w:val="none" w:sz="0" w:space="0" w:color="auto"/>
            <w:bottom w:val="none" w:sz="0" w:space="0" w:color="auto"/>
            <w:right w:val="none" w:sz="0" w:space="0" w:color="auto"/>
          </w:divBdr>
        </w:div>
      </w:divsChild>
    </w:div>
    <w:div w:id="793601842">
      <w:bodyDiv w:val="1"/>
      <w:marLeft w:val="0"/>
      <w:marRight w:val="0"/>
      <w:marTop w:val="0"/>
      <w:marBottom w:val="0"/>
      <w:divBdr>
        <w:top w:val="none" w:sz="0" w:space="0" w:color="auto"/>
        <w:left w:val="none" w:sz="0" w:space="0" w:color="auto"/>
        <w:bottom w:val="none" w:sz="0" w:space="0" w:color="auto"/>
        <w:right w:val="none" w:sz="0" w:space="0" w:color="auto"/>
      </w:divBdr>
    </w:div>
    <w:div w:id="827332956">
      <w:bodyDiv w:val="1"/>
      <w:marLeft w:val="0"/>
      <w:marRight w:val="0"/>
      <w:marTop w:val="0"/>
      <w:marBottom w:val="0"/>
      <w:divBdr>
        <w:top w:val="none" w:sz="0" w:space="0" w:color="auto"/>
        <w:left w:val="none" w:sz="0" w:space="0" w:color="auto"/>
        <w:bottom w:val="none" w:sz="0" w:space="0" w:color="auto"/>
        <w:right w:val="none" w:sz="0" w:space="0" w:color="auto"/>
      </w:divBdr>
      <w:divsChild>
        <w:div w:id="1276908944">
          <w:marLeft w:val="0"/>
          <w:marRight w:val="0"/>
          <w:marTop w:val="0"/>
          <w:marBottom w:val="0"/>
          <w:divBdr>
            <w:top w:val="none" w:sz="0" w:space="0" w:color="auto"/>
            <w:left w:val="none" w:sz="0" w:space="0" w:color="auto"/>
            <w:bottom w:val="none" w:sz="0" w:space="0" w:color="auto"/>
            <w:right w:val="none" w:sz="0" w:space="0" w:color="auto"/>
          </w:divBdr>
        </w:div>
        <w:div w:id="1934895379">
          <w:marLeft w:val="0"/>
          <w:marRight w:val="0"/>
          <w:marTop w:val="0"/>
          <w:marBottom w:val="0"/>
          <w:divBdr>
            <w:top w:val="none" w:sz="0" w:space="0" w:color="auto"/>
            <w:left w:val="none" w:sz="0" w:space="0" w:color="auto"/>
            <w:bottom w:val="none" w:sz="0" w:space="0" w:color="auto"/>
            <w:right w:val="none" w:sz="0" w:space="0" w:color="auto"/>
          </w:divBdr>
        </w:div>
        <w:div w:id="2033529632">
          <w:marLeft w:val="0"/>
          <w:marRight w:val="0"/>
          <w:marTop w:val="0"/>
          <w:marBottom w:val="0"/>
          <w:divBdr>
            <w:top w:val="none" w:sz="0" w:space="0" w:color="auto"/>
            <w:left w:val="none" w:sz="0" w:space="0" w:color="auto"/>
            <w:bottom w:val="none" w:sz="0" w:space="0" w:color="auto"/>
            <w:right w:val="none" w:sz="0" w:space="0" w:color="auto"/>
          </w:divBdr>
        </w:div>
      </w:divsChild>
    </w:div>
    <w:div w:id="901410600">
      <w:bodyDiv w:val="1"/>
      <w:marLeft w:val="0"/>
      <w:marRight w:val="0"/>
      <w:marTop w:val="0"/>
      <w:marBottom w:val="0"/>
      <w:divBdr>
        <w:top w:val="none" w:sz="0" w:space="0" w:color="auto"/>
        <w:left w:val="none" w:sz="0" w:space="0" w:color="auto"/>
        <w:bottom w:val="none" w:sz="0" w:space="0" w:color="auto"/>
        <w:right w:val="none" w:sz="0" w:space="0" w:color="auto"/>
      </w:divBdr>
      <w:divsChild>
        <w:div w:id="214779881">
          <w:marLeft w:val="0"/>
          <w:marRight w:val="0"/>
          <w:marTop w:val="0"/>
          <w:marBottom w:val="0"/>
          <w:divBdr>
            <w:top w:val="none" w:sz="0" w:space="0" w:color="auto"/>
            <w:left w:val="none" w:sz="0" w:space="0" w:color="auto"/>
            <w:bottom w:val="none" w:sz="0" w:space="0" w:color="auto"/>
            <w:right w:val="none" w:sz="0" w:space="0" w:color="auto"/>
          </w:divBdr>
        </w:div>
        <w:div w:id="1114787727">
          <w:marLeft w:val="0"/>
          <w:marRight w:val="0"/>
          <w:marTop w:val="0"/>
          <w:marBottom w:val="0"/>
          <w:divBdr>
            <w:top w:val="none" w:sz="0" w:space="0" w:color="auto"/>
            <w:left w:val="none" w:sz="0" w:space="0" w:color="auto"/>
            <w:bottom w:val="none" w:sz="0" w:space="0" w:color="auto"/>
            <w:right w:val="none" w:sz="0" w:space="0" w:color="auto"/>
          </w:divBdr>
        </w:div>
        <w:div w:id="1276642986">
          <w:marLeft w:val="0"/>
          <w:marRight w:val="0"/>
          <w:marTop w:val="0"/>
          <w:marBottom w:val="0"/>
          <w:divBdr>
            <w:top w:val="none" w:sz="0" w:space="0" w:color="auto"/>
            <w:left w:val="none" w:sz="0" w:space="0" w:color="auto"/>
            <w:bottom w:val="none" w:sz="0" w:space="0" w:color="auto"/>
            <w:right w:val="none" w:sz="0" w:space="0" w:color="auto"/>
          </w:divBdr>
        </w:div>
      </w:divsChild>
    </w:div>
    <w:div w:id="1220556894">
      <w:bodyDiv w:val="1"/>
      <w:marLeft w:val="0"/>
      <w:marRight w:val="0"/>
      <w:marTop w:val="0"/>
      <w:marBottom w:val="0"/>
      <w:divBdr>
        <w:top w:val="none" w:sz="0" w:space="0" w:color="auto"/>
        <w:left w:val="none" w:sz="0" w:space="0" w:color="auto"/>
        <w:bottom w:val="none" w:sz="0" w:space="0" w:color="auto"/>
        <w:right w:val="none" w:sz="0" w:space="0" w:color="auto"/>
      </w:divBdr>
    </w:div>
    <w:div w:id="1251306070">
      <w:bodyDiv w:val="1"/>
      <w:marLeft w:val="0"/>
      <w:marRight w:val="0"/>
      <w:marTop w:val="0"/>
      <w:marBottom w:val="0"/>
      <w:divBdr>
        <w:top w:val="none" w:sz="0" w:space="0" w:color="auto"/>
        <w:left w:val="none" w:sz="0" w:space="0" w:color="auto"/>
        <w:bottom w:val="none" w:sz="0" w:space="0" w:color="auto"/>
        <w:right w:val="none" w:sz="0" w:space="0" w:color="auto"/>
      </w:divBdr>
      <w:divsChild>
        <w:div w:id="101460189">
          <w:marLeft w:val="0"/>
          <w:marRight w:val="0"/>
          <w:marTop w:val="0"/>
          <w:marBottom w:val="0"/>
          <w:divBdr>
            <w:top w:val="none" w:sz="0" w:space="0" w:color="auto"/>
            <w:left w:val="none" w:sz="0" w:space="0" w:color="auto"/>
            <w:bottom w:val="none" w:sz="0" w:space="0" w:color="auto"/>
            <w:right w:val="none" w:sz="0" w:space="0" w:color="auto"/>
          </w:divBdr>
        </w:div>
        <w:div w:id="1148282135">
          <w:marLeft w:val="0"/>
          <w:marRight w:val="0"/>
          <w:marTop w:val="0"/>
          <w:marBottom w:val="0"/>
          <w:divBdr>
            <w:top w:val="none" w:sz="0" w:space="0" w:color="auto"/>
            <w:left w:val="none" w:sz="0" w:space="0" w:color="auto"/>
            <w:bottom w:val="none" w:sz="0" w:space="0" w:color="auto"/>
            <w:right w:val="none" w:sz="0" w:space="0" w:color="auto"/>
          </w:divBdr>
        </w:div>
      </w:divsChild>
    </w:div>
    <w:div w:id="1264193230">
      <w:bodyDiv w:val="1"/>
      <w:marLeft w:val="0"/>
      <w:marRight w:val="0"/>
      <w:marTop w:val="0"/>
      <w:marBottom w:val="0"/>
      <w:divBdr>
        <w:top w:val="none" w:sz="0" w:space="0" w:color="auto"/>
        <w:left w:val="none" w:sz="0" w:space="0" w:color="auto"/>
        <w:bottom w:val="none" w:sz="0" w:space="0" w:color="auto"/>
        <w:right w:val="none" w:sz="0" w:space="0" w:color="auto"/>
      </w:divBdr>
    </w:div>
    <w:div w:id="1971398109">
      <w:bodyDiv w:val="1"/>
      <w:marLeft w:val="0"/>
      <w:marRight w:val="0"/>
      <w:marTop w:val="0"/>
      <w:marBottom w:val="0"/>
      <w:divBdr>
        <w:top w:val="none" w:sz="0" w:space="0" w:color="auto"/>
        <w:left w:val="none" w:sz="0" w:space="0" w:color="auto"/>
        <w:bottom w:val="none" w:sz="0" w:space="0" w:color="auto"/>
        <w:right w:val="none" w:sz="0" w:space="0" w:color="auto"/>
      </w:divBdr>
    </w:div>
    <w:div w:id="2122214248">
      <w:bodyDiv w:val="1"/>
      <w:marLeft w:val="0"/>
      <w:marRight w:val="0"/>
      <w:marTop w:val="0"/>
      <w:marBottom w:val="0"/>
      <w:divBdr>
        <w:top w:val="none" w:sz="0" w:space="0" w:color="auto"/>
        <w:left w:val="none" w:sz="0" w:space="0" w:color="auto"/>
        <w:bottom w:val="none" w:sz="0" w:space="0" w:color="auto"/>
        <w:right w:val="none" w:sz="0" w:space="0" w:color="auto"/>
      </w:divBdr>
      <w:divsChild>
        <w:div w:id="732197939">
          <w:marLeft w:val="0"/>
          <w:marRight w:val="0"/>
          <w:marTop w:val="0"/>
          <w:marBottom w:val="0"/>
          <w:divBdr>
            <w:top w:val="none" w:sz="0" w:space="0" w:color="auto"/>
            <w:left w:val="none" w:sz="0" w:space="0" w:color="auto"/>
            <w:bottom w:val="none" w:sz="0" w:space="0" w:color="auto"/>
            <w:right w:val="none" w:sz="0" w:space="0" w:color="auto"/>
          </w:divBdr>
        </w:div>
        <w:div w:id="1364676351">
          <w:marLeft w:val="0"/>
          <w:marRight w:val="0"/>
          <w:marTop w:val="0"/>
          <w:marBottom w:val="0"/>
          <w:divBdr>
            <w:top w:val="none" w:sz="0" w:space="0" w:color="auto"/>
            <w:left w:val="none" w:sz="0" w:space="0" w:color="auto"/>
            <w:bottom w:val="none" w:sz="0" w:space="0" w:color="auto"/>
            <w:right w:val="none" w:sz="0" w:space="0" w:color="auto"/>
          </w:divBdr>
        </w:div>
        <w:div w:id="178017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rea.damiann@yahoo.com" TargetMode="Externa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5A2C21-73E0-415F-8F74-1150AD0AF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17</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Orice modificare a curentului din stator este calculat de SRA care va impune noua valoare a raportului U/ω, la fluxul din rotor constant</vt:lpstr>
    </vt:vector>
  </TitlesOfParts>
  <Company/>
  <LinksUpToDate>false</LinksUpToDate>
  <CharactersWithSpaces>14992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Orice modificare a curentului din stator este calculat de SRA care va impune noua valoare a raportului U/ω, la fluxul din rotor constant</dc:title>
  <dc:creator>next</dc:creator>
  <cp:lastModifiedBy>Windows User</cp:lastModifiedBy>
  <cp:revision>6</cp:revision>
  <cp:lastPrinted>2016-06-29T19:24:00Z</cp:lastPrinted>
  <dcterms:created xsi:type="dcterms:W3CDTF">2023-05-30T17:00:00Z</dcterms:created>
  <dcterms:modified xsi:type="dcterms:W3CDTF">2023-05-31T05:16:00Z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1CvDx_waNwYqOPkjk-9-O692qu0DRQ-ukESlrXraYICw</vt:lpwstr>
  </property>
  <property fmtid="{D5CDD505-2E9C-101B-9397-08002B2CF9AE}" pid="4" name="Google.Documents.RevisionId">
    <vt:lpwstr>12921487584182949552</vt:lpwstr>
  </property>
  <property fmtid="{D5CDD505-2E9C-101B-9397-08002B2CF9AE}" pid="5" name="Google.Documents.PluginVersion">
    <vt:lpwstr>2.0.2154.5604</vt:lpwstr>
  </property>
  <property fmtid="{D5CDD505-2E9C-101B-9397-08002B2CF9AE}" pid="6" name="Google.Documents.MergeIncapabilityFlags">
    <vt:i4>0</vt:i4>
  </property>
</Properties>
</file>